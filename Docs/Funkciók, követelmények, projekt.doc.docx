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75F5DD" w14:textId="77777777" w:rsidR="00093672" w:rsidRDefault="00714D1E" w:rsidP="4517E377">
      <w:pPr>
        <w:keepNext/>
        <w:numPr>
          <w:ilvl w:val="0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bookmarkStart w:id="0" w:name="_gjdgxs" w:colFirst="0" w:colLast="0"/>
      <w:bookmarkEnd w:id="0"/>
      <w:r w:rsidRPr="4517E377">
        <w:rPr>
          <w:rFonts w:ascii="Arial" w:eastAsia="Arial" w:hAnsi="Arial" w:cs="Arial"/>
          <w:b/>
          <w:bCs/>
          <w:sz w:val="32"/>
          <w:szCs w:val="32"/>
        </w:rPr>
        <w:t>Követelmény, projekt, funkcionalitás</w:t>
      </w:r>
    </w:p>
    <w:p w14:paraId="3CE56C6D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Bevezetés</w:t>
      </w:r>
    </w:p>
    <w:p w14:paraId="4826C19C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Cél</w:t>
      </w:r>
    </w:p>
    <w:p w14:paraId="672A6659" w14:textId="77777777" w:rsidR="00093672" w:rsidRDefault="00093672">
      <w:pPr>
        <w:rPr>
          <w:sz w:val="24"/>
          <w:szCs w:val="24"/>
        </w:rPr>
      </w:pPr>
    </w:p>
    <w:p w14:paraId="3B00F482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játék funkcióinak, felépítésének, működésének behatárolása, ezek egyértelművé tétele. Továbbá a projekt felépítésének és a követelmények tisztázása.</w:t>
      </w:r>
    </w:p>
    <w:p w14:paraId="7FF5A0D1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Szakterület</w:t>
      </w:r>
    </w:p>
    <w:p w14:paraId="0A37501D" w14:textId="77777777" w:rsidR="00093672" w:rsidRDefault="00093672">
      <w:pPr>
        <w:rPr>
          <w:sz w:val="24"/>
          <w:szCs w:val="24"/>
        </w:rPr>
      </w:pPr>
    </w:p>
    <w:p w14:paraId="149A6EC8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megrendelt szoftver egy szórakoztatásra szánt stratégiainak mondható számítógépes játék, ami nincs egy külön szakterületre szánva, csupán általános felhasználásra.</w:t>
      </w:r>
    </w:p>
    <w:p w14:paraId="5D7706F4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Definíciók, rövidítések</w:t>
      </w:r>
    </w:p>
    <w:p w14:paraId="5DAB6C7B" w14:textId="77777777" w:rsidR="00093672" w:rsidRDefault="00093672">
      <w:pPr>
        <w:rPr>
          <w:sz w:val="24"/>
          <w:szCs w:val="24"/>
        </w:rPr>
      </w:pPr>
    </w:p>
    <w:p w14:paraId="79DE182B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 xml:space="preserve">Architekturális kép – </w:t>
      </w:r>
      <w:r w:rsidRPr="4517E377">
        <w:rPr>
          <w:sz w:val="24"/>
          <w:szCs w:val="24"/>
        </w:rPr>
        <w:t>A szoftver belső felépítését ábrázoló kép.</w:t>
      </w:r>
    </w:p>
    <w:p w14:paraId="3B8D9945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Eclipse</w:t>
      </w:r>
      <w:r w:rsidRPr="4517E377">
        <w:rPr>
          <w:sz w:val="24"/>
          <w:szCs w:val="24"/>
        </w:rPr>
        <w:t xml:space="preserve"> – Fejlesztőkörnyezet.</w:t>
      </w:r>
    </w:p>
    <w:p w14:paraId="38555A4C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Git</w:t>
      </w:r>
      <w:r w:rsidRPr="4517E377">
        <w:rPr>
          <w:sz w:val="24"/>
          <w:szCs w:val="24"/>
        </w:rPr>
        <w:t xml:space="preserve"> – Verziókezelő rendszer.</w:t>
      </w:r>
    </w:p>
    <w:p w14:paraId="68923C46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GitHub</w:t>
      </w:r>
      <w:r w:rsidRPr="4517E377">
        <w:rPr>
          <w:sz w:val="24"/>
          <w:szCs w:val="24"/>
        </w:rPr>
        <w:t xml:space="preserve"> – A Git verziókezelő rendszerre épülő internetes szolgáltatás.</w:t>
      </w:r>
    </w:p>
    <w:p w14:paraId="65AA2376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Java SE Development Kit</w:t>
      </w:r>
      <w:r w:rsidRPr="4517E377">
        <w:rPr>
          <w:sz w:val="24"/>
          <w:szCs w:val="24"/>
        </w:rPr>
        <w:t xml:space="preserve"> – Egy Java platform, ami lehetővé teszi Java alkalmazások fejlesztését és telepítését.</w:t>
      </w:r>
    </w:p>
    <w:p w14:paraId="770A5EAF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JRE8</w:t>
      </w:r>
      <w:r w:rsidRPr="4517E377">
        <w:rPr>
          <w:sz w:val="24"/>
          <w:szCs w:val="24"/>
        </w:rPr>
        <w:t xml:space="preserve"> – Java Runtime Environment, azaz a Java programok futtatásához szükséges környezet.</w:t>
      </w:r>
    </w:p>
    <w:p w14:paraId="665772BD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 xml:space="preserve">Microsoft Word 2016 – </w:t>
      </w:r>
      <w:r w:rsidRPr="4517E377">
        <w:rPr>
          <w:sz w:val="24"/>
          <w:szCs w:val="24"/>
        </w:rPr>
        <w:t>Szövegszerkesztő program.</w:t>
      </w:r>
    </w:p>
    <w:p w14:paraId="14317943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Platform</w:t>
      </w:r>
      <w:r w:rsidRPr="4517E377">
        <w:rPr>
          <w:sz w:val="24"/>
          <w:szCs w:val="24"/>
        </w:rPr>
        <w:t xml:space="preserve"> - Jól behatárolható jellemzőkkel rendelkező számítógépes hardver- vagy szoftver-környezet.</w:t>
      </w:r>
    </w:p>
    <w:p w14:paraId="2F184251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StarUML</w:t>
      </w:r>
      <w:r w:rsidRPr="4517E377">
        <w:rPr>
          <w:sz w:val="24"/>
          <w:szCs w:val="24"/>
        </w:rPr>
        <w:t xml:space="preserve"> – Egy UML szerkesztő program.</w:t>
      </w:r>
    </w:p>
    <w:p w14:paraId="38E26951" w14:textId="77777777" w:rsidR="00093672" w:rsidRDefault="00714D1E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sz w:val="24"/>
          <w:szCs w:val="24"/>
        </w:rPr>
        <w:t>UML</w:t>
      </w:r>
      <w:r w:rsidRPr="4517E377">
        <w:rPr>
          <w:sz w:val="24"/>
          <w:szCs w:val="24"/>
        </w:rPr>
        <w:t xml:space="preserve"> - </w:t>
      </w:r>
      <w:r w:rsidRPr="4517E377">
        <w:rPr>
          <w:color w:val="222222"/>
          <w:sz w:val="24"/>
          <w:szCs w:val="24"/>
          <w:highlight w:val="white"/>
        </w:rPr>
        <w:t>Unified Modeling Language szabványos, általános célú modellező nyelv.</w:t>
      </w:r>
    </w:p>
    <w:p w14:paraId="37E06337" w14:textId="77777777" w:rsidR="00093672" w:rsidRDefault="4517E377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color w:val="222222"/>
          <w:sz w:val="24"/>
          <w:szCs w:val="24"/>
          <w:highlight w:val="white"/>
        </w:rPr>
        <w:t>Use-case</w:t>
      </w:r>
      <w:r w:rsidRPr="4517E377">
        <w:rPr>
          <w:color w:val="222222"/>
          <w:sz w:val="24"/>
          <w:szCs w:val="24"/>
          <w:highlight w:val="white"/>
        </w:rPr>
        <w:t xml:space="preserve"> – Egy felhasználó és egy rendszer közötti meghatározott célt elérő interakció(k) leírása.</w:t>
      </w:r>
    </w:p>
    <w:p w14:paraId="74B1A1D4" w14:textId="77777777" w:rsidR="00093672" w:rsidRDefault="4517E377" w:rsidP="4517E377">
      <w:pPr>
        <w:rPr>
          <w:color w:val="222222"/>
          <w:sz w:val="24"/>
          <w:szCs w:val="24"/>
          <w:highlight w:val="white"/>
        </w:rPr>
      </w:pPr>
      <w:r w:rsidRPr="4517E377">
        <w:rPr>
          <w:b/>
          <w:bCs/>
          <w:color w:val="222222"/>
          <w:sz w:val="24"/>
          <w:szCs w:val="24"/>
          <w:highlight w:val="white"/>
        </w:rPr>
        <w:t>Verziókezelő</w:t>
      </w:r>
      <w:r w:rsidRPr="4517E377">
        <w:rPr>
          <w:color w:val="222222"/>
          <w:sz w:val="24"/>
          <w:szCs w:val="24"/>
          <w:highlight w:val="white"/>
        </w:rPr>
        <w:t xml:space="preserve"> – Egy olyan program, aminek a segítségével lehető válik az egyes fájloknak verziókkénti tárolása és visszanézése.</w:t>
      </w:r>
    </w:p>
    <w:p w14:paraId="0DBB7375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Hivatkozások</w:t>
      </w:r>
    </w:p>
    <w:p w14:paraId="14DCC6F6" w14:textId="77777777" w:rsidR="00093672" w:rsidRDefault="00714D1E" w:rsidP="4517E377">
      <w:pPr>
        <w:rPr>
          <w:color w:val="000000" w:themeColor="text1"/>
          <w:sz w:val="24"/>
          <w:szCs w:val="24"/>
        </w:rPr>
      </w:pPr>
      <w:bookmarkStart w:id="1" w:name="_30j0zll" w:colFirst="0" w:colLast="0"/>
      <w:bookmarkEnd w:id="1"/>
      <w:r w:rsidRPr="4517E377">
        <w:rPr>
          <w:sz w:val="24"/>
          <w:szCs w:val="24"/>
        </w:rPr>
        <w:t xml:space="preserve">Szoftver projekt laboratórium - </w:t>
      </w:r>
      <w:hyperlink r:id="rId7">
        <w:r w:rsidRPr="4517E377">
          <w:rPr>
            <w:color w:val="0000FF"/>
            <w:sz w:val="24"/>
            <w:szCs w:val="24"/>
            <w:u w:val="single"/>
          </w:rPr>
          <w:t>https://www.iit.bme.hu/targyak/BMEVIIIAB02</w:t>
        </w:r>
      </w:hyperlink>
      <w:r w:rsidRPr="4517E377">
        <w:rPr>
          <w:sz w:val="24"/>
          <w:szCs w:val="24"/>
        </w:rPr>
        <w:t xml:space="preserve"> &amp;</w:t>
      </w:r>
    </w:p>
    <w:bookmarkStart w:id="2" w:name="_1fob9te" w:colFirst="0" w:colLast="0"/>
    <w:bookmarkEnd w:id="2"/>
    <w:p w14:paraId="079A7604" w14:textId="77777777" w:rsidR="00093672" w:rsidRDefault="00714D1E">
      <w:pPr>
        <w:rPr>
          <w:sz w:val="24"/>
          <w:szCs w:val="24"/>
        </w:rPr>
      </w:pPr>
      <w:r>
        <w:fldChar w:fldCharType="begin"/>
      </w:r>
      <w:r>
        <w:instrText xml:space="preserve"> HYPERLINK "http://devil.iit.bme.hu/~balage/projlab/" \h </w:instrText>
      </w:r>
      <w:r>
        <w:fldChar w:fldCharType="separate"/>
      </w:r>
      <w:r>
        <w:rPr>
          <w:color w:val="0000FF"/>
          <w:sz w:val="24"/>
          <w:szCs w:val="24"/>
          <w:u w:val="single"/>
        </w:rPr>
        <w:t>http://devil.iit.bme.hu/~balage/projlab/</w:t>
      </w:r>
      <w:r>
        <w:rPr>
          <w:color w:val="0000FF"/>
          <w:sz w:val="24"/>
          <w:szCs w:val="24"/>
          <w:u w:val="single"/>
        </w:rPr>
        <w:fldChar w:fldCharType="end"/>
      </w:r>
    </w:p>
    <w:p w14:paraId="02EB378F" w14:textId="77777777" w:rsidR="00093672" w:rsidRDefault="00093672">
      <w:pPr>
        <w:rPr>
          <w:sz w:val="24"/>
          <w:szCs w:val="24"/>
        </w:rPr>
      </w:pPr>
    </w:p>
    <w:p w14:paraId="4401DA8A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Összefoglalás</w:t>
      </w:r>
    </w:p>
    <w:p w14:paraId="1F3F00BE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dokumentumban megtalálható még:</w:t>
      </w:r>
    </w:p>
    <w:p w14:paraId="121652B9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Áttekintés</w:t>
      </w:r>
      <w:r w:rsidRPr="4517E377">
        <w:rPr>
          <w:sz w:val="24"/>
          <w:szCs w:val="24"/>
        </w:rPr>
        <w:t xml:space="preserve"> - A szoftver funkcióinak, illetve felépítésének ismertetése.</w:t>
      </w:r>
    </w:p>
    <w:p w14:paraId="70F9233D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Követelmények</w:t>
      </w:r>
      <w:r w:rsidRPr="4517E377">
        <w:rPr>
          <w:sz w:val="24"/>
          <w:szCs w:val="24"/>
        </w:rPr>
        <w:t xml:space="preserve"> – A szoftverhez kapcsolódó követelmények ismertetése.</w:t>
      </w:r>
    </w:p>
    <w:p w14:paraId="048F0FF9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Lényeges use-case-ek</w:t>
      </w:r>
      <w:r w:rsidRPr="4517E377">
        <w:rPr>
          <w:sz w:val="24"/>
          <w:szCs w:val="24"/>
        </w:rPr>
        <w:t xml:space="preserve"> – Use-case leírások diagramokkal.</w:t>
      </w:r>
    </w:p>
    <w:p w14:paraId="4473F94B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Szótár</w:t>
      </w:r>
      <w:r w:rsidRPr="4517E377">
        <w:rPr>
          <w:sz w:val="24"/>
          <w:szCs w:val="24"/>
        </w:rPr>
        <w:t xml:space="preserve"> – Tartalmazza a magyarázandó, szoftverrel kapcsolatos kifejezéseket.</w:t>
      </w:r>
    </w:p>
    <w:p w14:paraId="4756963E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Projekt terv</w:t>
      </w:r>
    </w:p>
    <w:p w14:paraId="0BA7B5F7" w14:textId="77777777" w:rsidR="00093672" w:rsidRDefault="00714D1E" w:rsidP="4517E377">
      <w:pPr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4517E377">
        <w:rPr>
          <w:b/>
          <w:bCs/>
          <w:sz w:val="24"/>
          <w:szCs w:val="24"/>
        </w:rPr>
        <w:t>Projekt napló</w:t>
      </w:r>
    </w:p>
    <w:p w14:paraId="6A05A809" w14:textId="77777777" w:rsidR="00093672" w:rsidRDefault="00714D1E">
      <w:pPr>
        <w:rPr>
          <w:sz w:val="24"/>
          <w:szCs w:val="24"/>
        </w:rPr>
      </w:pPr>
      <w:r>
        <w:br w:type="page"/>
      </w:r>
    </w:p>
    <w:p w14:paraId="171CA62F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Áttekintés</w:t>
      </w:r>
    </w:p>
    <w:p w14:paraId="4EEE5E5B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Általános áttekintés</w:t>
      </w:r>
    </w:p>
    <w:p w14:paraId="5A39BBE3" w14:textId="77777777" w:rsidR="00093672" w:rsidRDefault="00093672">
      <w:pPr>
        <w:rPr>
          <w:sz w:val="24"/>
          <w:szCs w:val="24"/>
        </w:rPr>
      </w:pPr>
    </w:p>
    <w:p w14:paraId="0D7D93ED" w14:textId="4AA77973" w:rsidR="00093672" w:rsidRDefault="00714D1E" w:rsidP="4517E377">
      <w:pPr>
        <w:rPr>
          <w:color w:val="000000" w:themeColor="text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F6BD40" wp14:editId="49E69A84">
            <wp:simplePos x="0" y="0"/>
            <wp:positionH relativeFrom="column">
              <wp:posOffset>1684020</wp:posOffset>
            </wp:positionH>
            <wp:positionV relativeFrom="paragraph">
              <wp:posOffset>283845</wp:posOffset>
            </wp:positionV>
            <wp:extent cx="3268980" cy="3314700"/>
            <wp:effectExtent l="0" t="0" r="7620" b="0"/>
            <wp:wrapTopAndBottom/>
            <wp:docPr id="1655254504" name="picture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67" t="10823" r="26718" b="1881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4517E377">
        <w:rPr>
          <w:sz w:val="24"/>
          <w:szCs w:val="24"/>
        </w:rPr>
        <w:t>A szoftver legmagasabb szintű architekturális képe:</w:t>
      </w:r>
    </w:p>
    <w:p w14:paraId="436CDAFE" w14:textId="246ED328" w:rsidR="4517E377" w:rsidRDefault="4517E377" w:rsidP="4517E377">
      <w:pPr>
        <w:rPr>
          <w:color w:val="000000" w:themeColor="text1"/>
          <w:sz w:val="24"/>
          <w:szCs w:val="24"/>
        </w:rPr>
      </w:pPr>
    </w:p>
    <w:p w14:paraId="41C8F396" w14:textId="77777777" w:rsidR="00093672" w:rsidRDefault="00093672">
      <w:pPr>
        <w:rPr>
          <w:sz w:val="24"/>
          <w:szCs w:val="24"/>
        </w:rPr>
      </w:pPr>
    </w:p>
    <w:p w14:paraId="02E73CD7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Felhasználó a grafikus felület segítségével kap visszajelzéseket a szoftvertől, illetve a „Játék logika” a grafikus felületen keresztül válik irányíthatóvá. </w:t>
      </w:r>
    </w:p>
    <w:p w14:paraId="72A3D3EC" w14:textId="77777777" w:rsidR="00093672" w:rsidRDefault="00093672">
      <w:pPr>
        <w:rPr>
          <w:sz w:val="24"/>
          <w:szCs w:val="24"/>
        </w:rPr>
      </w:pPr>
    </w:p>
    <w:p w14:paraId="080424C1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>A „Pálya” modul a felelős a pálya a Pálya fájlból való beolvasásáért, illetve azoknak a játék logika felé való továbbításáért.</w:t>
      </w:r>
    </w:p>
    <w:p w14:paraId="0D0B940D" w14:textId="77777777" w:rsidR="00093672" w:rsidRDefault="00093672">
      <w:pPr>
        <w:rPr>
          <w:sz w:val="24"/>
          <w:szCs w:val="24"/>
        </w:rPr>
      </w:pPr>
    </w:p>
    <w:p w14:paraId="348B5114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„Játék logika” szerepe nem kevesebb, mint az események vezérlése. Biztosítja, hogy a felhasználó által kiadott parancsok megfelelően menjenek végbe. A pálya pillanatnyi állapotát folyamatosan közli a grafikus felülettel. A pályán elhelyezett objektumokat (ládák, munkások, oszlopok, falak) a „Pálya” alrendszertől kéri le.  </w:t>
      </w:r>
    </w:p>
    <w:p w14:paraId="0E27B00A" w14:textId="77777777" w:rsidR="00093672" w:rsidRDefault="00093672">
      <w:pPr>
        <w:rPr>
          <w:sz w:val="24"/>
          <w:szCs w:val="24"/>
        </w:rPr>
      </w:pPr>
    </w:p>
    <w:p w14:paraId="68CFE5BD" w14:textId="77777777" w:rsidR="00093672" w:rsidRDefault="00714D1E" w:rsidP="4517E377">
      <w:pPr>
        <w:rPr>
          <w:color w:val="000000" w:themeColor="text1"/>
          <w:sz w:val="24"/>
          <w:szCs w:val="24"/>
        </w:rPr>
      </w:pPr>
      <w:r w:rsidRPr="4517E377">
        <w:rPr>
          <w:sz w:val="24"/>
          <w:szCs w:val="24"/>
        </w:rPr>
        <w:t xml:space="preserve">A szoftver a háttértáron mindössze a pályát tároló fájl számára </w:t>
      </w:r>
      <w:r>
        <w:rPr>
          <w:sz w:val="24"/>
          <w:szCs w:val="24"/>
        </w:rPr>
        <w:t>kell</w:t>
      </w:r>
      <w:r w:rsidRPr="4517E377">
        <w:rPr>
          <w:sz w:val="24"/>
          <w:szCs w:val="24"/>
        </w:rPr>
        <w:t xml:space="preserve"> helyet biztosítani, hálózati kommunikációra/ erőforrásra nincs szükség.</w:t>
      </w:r>
    </w:p>
    <w:p w14:paraId="60061E4C" w14:textId="77777777" w:rsidR="00093672" w:rsidRDefault="00093672">
      <w:pPr>
        <w:rPr>
          <w:sz w:val="24"/>
          <w:szCs w:val="24"/>
        </w:rPr>
      </w:pPr>
    </w:p>
    <w:p w14:paraId="07580B8E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Funkciók</w:t>
      </w:r>
    </w:p>
    <w:p w14:paraId="6DD40106" w14:textId="77777777" w:rsidR="00093672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feladat kb. 4000 karakteres (kb 1,5 oldal) részletezettségű magyar nyelvű leírása. Nem szerepelhetnek informatikai kifejezések.]</w:t>
      </w:r>
    </w:p>
    <w:p w14:paraId="5A85B51C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Felhasználók</w:t>
      </w:r>
    </w:p>
    <w:p w14:paraId="0F8F2B8C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felhasználók jellemzői, tulajdonságai]</w:t>
      </w:r>
    </w:p>
    <w:p w14:paraId="4EB70544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Korlátozások</w:t>
      </w:r>
    </w:p>
    <w:p w14:paraId="1F79D204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[Az elkészítendő szoftverre vonatkozó – általában nem funkcionális - előírások, korlátozások.]</w:t>
      </w:r>
    </w:p>
    <w:p w14:paraId="0308FDD8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lastRenderedPageBreak/>
        <w:t>Feltételezések, kapcsolatok</w:t>
      </w:r>
    </w:p>
    <w:p w14:paraId="320FE973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Hivatkozásokban felsorolt anyagok, web-oldalak kapcsolódása a feladathoz, melyik milyen szempontból érdekes, milyen inputot ad.]</w:t>
      </w:r>
    </w:p>
    <w:p w14:paraId="6E4C7B08" w14:textId="24C61089" w:rsidR="4517E377" w:rsidRDefault="4517E377">
      <w:r>
        <w:br w:type="page"/>
      </w:r>
    </w:p>
    <w:p w14:paraId="6C5C7A9A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 xml:space="preserve"> Követelmények</w:t>
      </w:r>
    </w:p>
    <w:p w14:paraId="14B62CF0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Funkcionális követelmények</w:t>
      </w:r>
    </w:p>
    <w:p w14:paraId="4327BDC8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Az ellenőrzés módja szokásosan bemutatás és/vagy kiértékelés.</w:t>
      </w:r>
    </w:p>
    <w:p w14:paraId="288A0BEF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Prioritás lehet alapvető, fontos, opcionális.</w:t>
      </w:r>
    </w:p>
    <w:p w14:paraId="4031E25D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Forrás alatt a követelményt előíró anyagot, szervezetet kell érteni. Esetünkben forrás lehet maga a csapat is, mikor ő talál ki követelményt.</w:t>
      </w:r>
    </w:p>
    <w:p w14:paraId="1A408DD3" w14:textId="77777777" w:rsidR="00093672" w:rsidRDefault="00714D1E" w:rsidP="4517E377">
      <w:pPr>
        <w:numPr>
          <w:ilvl w:val="0"/>
          <w:numId w:val="3"/>
        </w:num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Use-case-ek alatt az adott követelményt megvalósító használati esete(ke)t kell megadni.</w:t>
      </w:r>
    </w:p>
    <w:tbl>
      <w:tblPr>
        <w:tblStyle w:val="a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30"/>
        <w:gridCol w:w="1905"/>
        <w:gridCol w:w="1395"/>
        <w:gridCol w:w="1215"/>
        <w:gridCol w:w="1410"/>
        <w:gridCol w:w="1033"/>
        <w:gridCol w:w="1157"/>
      </w:tblGrid>
      <w:tr w:rsidR="00093672" w14:paraId="279FDA81" w14:textId="77777777" w:rsidTr="4517E377">
        <w:tc>
          <w:tcPr>
            <w:tcW w:w="1230" w:type="dxa"/>
          </w:tcPr>
          <w:p w14:paraId="57B0DA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1905" w:type="dxa"/>
          </w:tcPr>
          <w:p w14:paraId="5EDF1BC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395" w:type="dxa"/>
          </w:tcPr>
          <w:p w14:paraId="78C961A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215" w:type="dxa"/>
          </w:tcPr>
          <w:p w14:paraId="20FA6E1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1410" w:type="dxa"/>
          </w:tcPr>
          <w:p w14:paraId="24A7645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033" w:type="dxa"/>
          </w:tcPr>
          <w:p w14:paraId="5FDE20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</w:t>
            </w:r>
            <w:r>
              <w:rPr>
                <w:b/>
                <w:sz w:val="24"/>
                <w:szCs w:val="24"/>
              </w:rPr>
              <w:br/>
            </w:r>
            <w:r w:rsidRPr="4517E377">
              <w:rPr>
                <w:b/>
                <w:bCs/>
                <w:sz w:val="24"/>
                <w:szCs w:val="24"/>
              </w:rPr>
              <w:t>case</w:t>
            </w:r>
          </w:p>
        </w:tc>
        <w:tc>
          <w:tcPr>
            <w:tcW w:w="1157" w:type="dxa"/>
          </w:tcPr>
          <w:p w14:paraId="1AAB97D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736B6B0C" w14:textId="77777777" w:rsidTr="4517E377">
        <w:tc>
          <w:tcPr>
            <w:tcW w:w="1230" w:type="dxa"/>
          </w:tcPr>
          <w:p w14:paraId="65BF722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</w:t>
            </w:r>
          </w:p>
        </w:tc>
        <w:tc>
          <w:tcPr>
            <w:tcW w:w="1905" w:type="dxa"/>
          </w:tcPr>
          <w:p w14:paraId="5E1F79E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raktár padlója négyzetekre van osztva</w:t>
            </w:r>
          </w:p>
        </w:tc>
        <w:tc>
          <w:tcPr>
            <w:tcW w:w="1395" w:type="dxa"/>
          </w:tcPr>
          <w:p w14:paraId="239090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61ED7BC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A05478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4EAFD9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2D00268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commentRangeStart w:id="3"/>
            <w:r w:rsidRPr="4517E377">
              <w:rPr>
                <w:sz w:val="24"/>
                <w:szCs w:val="24"/>
              </w:rPr>
              <w:t>32x24-es</w:t>
            </w:r>
            <w:commentRangeEnd w:id="3"/>
            <w:r>
              <w:commentReference w:id="3"/>
            </w:r>
          </w:p>
        </w:tc>
      </w:tr>
      <w:tr w:rsidR="00093672" w14:paraId="2536499C" w14:textId="77777777" w:rsidTr="4517E377">
        <w:tc>
          <w:tcPr>
            <w:tcW w:w="1230" w:type="dxa"/>
          </w:tcPr>
          <w:p w14:paraId="4817D4AA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</w:t>
            </w:r>
          </w:p>
        </w:tc>
        <w:tc>
          <w:tcPr>
            <w:tcW w:w="1905" w:type="dxa"/>
          </w:tcPr>
          <w:p w14:paraId="23D017C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raktárnak falai és oszlopai vannak</w:t>
            </w:r>
          </w:p>
        </w:tc>
        <w:tc>
          <w:tcPr>
            <w:tcW w:w="1395" w:type="dxa"/>
          </w:tcPr>
          <w:p w14:paraId="4311EF9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4D862A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7169A96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B94D5A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DEEC66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1D0DF9DC" w14:textId="77777777" w:rsidTr="4517E377">
        <w:tc>
          <w:tcPr>
            <w:tcW w:w="1230" w:type="dxa"/>
          </w:tcPr>
          <w:p w14:paraId="2F88072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F3</w:t>
            </w:r>
          </w:p>
        </w:tc>
        <w:tc>
          <w:tcPr>
            <w:tcW w:w="1905" w:type="dxa"/>
          </w:tcPr>
          <w:p w14:paraId="5DE8C89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a négyzetekkel megegyező alapterületűek</w:t>
            </w:r>
          </w:p>
        </w:tc>
        <w:tc>
          <w:tcPr>
            <w:tcW w:w="1395" w:type="dxa"/>
          </w:tcPr>
          <w:p w14:paraId="4021AF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242A8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42BD7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656B9A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45FB081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F6CC5E6" w14:textId="77777777" w:rsidTr="4517E377">
        <w:tc>
          <w:tcPr>
            <w:tcW w:w="1230" w:type="dxa"/>
          </w:tcPr>
          <w:p w14:paraId="48CE37A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F4</w:t>
            </w:r>
          </w:p>
        </w:tc>
        <w:tc>
          <w:tcPr>
            <w:tcW w:w="1905" w:type="dxa"/>
          </w:tcPr>
          <w:p w14:paraId="2607A22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eltolhatók</w:t>
            </w:r>
          </w:p>
        </w:tc>
        <w:tc>
          <w:tcPr>
            <w:tcW w:w="1395" w:type="dxa"/>
          </w:tcPr>
          <w:p w14:paraId="230CAB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AEFD15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8A426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49F31C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312826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EA414BF" w14:textId="77777777" w:rsidTr="4517E377">
        <w:tc>
          <w:tcPr>
            <w:tcW w:w="1230" w:type="dxa"/>
          </w:tcPr>
          <w:p w14:paraId="2C96723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F5</w:t>
            </w:r>
          </w:p>
        </w:tc>
        <w:tc>
          <w:tcPr>
            <w:tcW w:w="1905" w:type="dxa"/>
          </w:tcPr>
          <w:p w14:paraId="0501850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csak a szomszédos négyzetre kerülhetnek</w:t>
            </w:r>
          </w:p>
        </w:tc>
        <w:tc>
          <w:tcPr>
            <w:tcW w:w="1395" w:type="dxa"/>
          </w:tcPr>
          <w:p w14:paraId="058639D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kiértékelés</w:t>
            </w:r>
          </w:p>
        </w:tc>
        <w:tc>
          <w:tcPr>
            <w:tcW w:w="1215" w:type="dxa"/>
          </w:tcPr>
          <w:p w14:paraId="08C6FCC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211DB1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62486C0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4101652C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1E90DB0" w14:textId="77777777" w:rsidTr="4517E377">
        <w:tc>
          <w:tcPr>
            <w:tcW w:w="1230" w:type="dxa"/>
          </w:tcPr>
          <w:p w14:paraId="6445428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F6</w:t>
            </w:r>
          </w:p>
        </w:tc>
        <w:tc>
          <w:tcPr>
            <w:tcW w:w="1905" w:type="dxa"/>
          </w:tcPr>
          <w:p w14:paraId="3E1EFA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a falakon és az oszlopokon nem tolható át</w:t>
            </w:r>
          </w:p>
        </w:tc>
        <w:tc>
          <w:tcPr>
            <w:tcW w:w="1395" w:type="dxa"/>
          </w:tcPr>
          <w:p w14:paraId="05D59E1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C46369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6F8CB66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B99056E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299C43A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A25B384" w14:textId="77777777" w:rsidTr="4517E377">
        <w:tc>
          <w:tcPr>
            <w:tcW w:w="1230" w:type="dxa"/>
          </w:tcPr>
          <w:p w14:paraId="14C61C7B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F7</w:t>
            </w:r>
          </w:p>
        </w:tc>
        <w:tc>
          <w:tcPr>
            <w:tcW w:w="1905" w:type="dxa"/>
          </w:tcPr>
          <w:p w14:paraId="0CD53B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el tudják tolni egymást</w:t>
            </w:r>
          </w:p>
        </w:tc>
        <w:tc>
          <w:tcPr>
            <w:tcW w:w="1395" w:type="dxa"/>
          </w:tcPr>
          <w:p w14:paraId="566A6E2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928F57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69FA480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DDBEF00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461D77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C6C5ACA" w14:textId="77777777" w:rsidTr="4517E377">
        <w:tc>
          <w:tcPr>
            <w:tcW w:w="1230" w:type="dxa"/>
          </w:tcPr>
          <w:p w14:paraId="4D0B82B9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F8</w:t>
            </w:r>
          </w:p>
        </w:tc>
        <w:tc>
          <w:tcPr>
            <w:tcW w:w="1905" w:type="dxa"/>
          </w:tcPr>
          <w:p w14:paraId="2E74B61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ládák nem nyomhatók össze</w:t>
            </w:r>
          </w:p>
        </w:tc>
        <w:tc>
          <w:tcPr>
            <w:tcW w:w="1395" w:type="dxa"/>
          </w:tcPr>
          <w:p w14:paraId="60F716F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56F74F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BDE643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CF2D8B6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0FB7827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51AC9D97" w14:textId="77777777" w:rsidTr="4517E377">
        <w:tc>
          <w:tcPr>
            <w:tcW w:w="1230" w:type="dxa"/>
          </w:tcPr>
          <w:p w14:paraId="225219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F9</w:t>
            </w:r>
          </w:p>
        </w:tc>
        <w:tc>
          <w:tcPr>
            <w:tcW w:w="1905" w:type="dxa"/>
          </w:tcPr>
          <w:p w14:paraId="73A3F7D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játékosok a raktárban dolgozókat irányítják</w:t>
            </w:r>
          </w:p>
        </w:tc>
        <w:tc>
          <w:tcPr>
            <w:tcW w:w="1395" w:type="dxa"/>
          </w:tcPr>
          <w:p w14:paraId="241FED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FF809F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65DD2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190248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1FC39945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1569A8E" w14:textId="77777777" w:rsidTr="4517E377">
        <w:tc>
          <w:tcPr>
            <w:tcW w:w="1230" w:type="dxa"/>
          </w:tcPr>
          <w:p w14:paraId="77473506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F10</w:t>
            </w:r>
          </w:p>
        </w:tc>
        <w:tc>
          <w:tcPr>
            <w:tcW w:w="1905" w:type="dxa"/>
          </w:tcPr>
          <w:p w14:paraId="167B74C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Több játékos is játszhat</w:t>
            </w:r>
          </w:p>
        </w:tc>
        <w:tc>
          <w:tcPr>
            <w:tcW w:w="1395" w:type="dxa"/>
          </w:tcPr>
          <w:p w14:paraId="6A09F2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7C08EE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09149F3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562CB0E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34CE0A4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A087378" w14:textId="77777777" w:rsidTr="4517E377">
        <w:tc>
          <w:tcPr>
            <w:tcW w:w="1230" w:type="dxa"/>
          </w:tcPr>
          <w:p w14:paraId="32734EA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F11</w:t>
            </w:r>
          </w:p>
        </w:tc>
        <w:tc>
          <w:tcPr>
            <w:tcW w:w="1905" w:type="dxa"/>
          </w:tcPr>
          <w:p w14:paraId="2E6BBFD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falakon és oszlopokon átlépni</w:t>
            </w:r>
          </w:p>
        </w:tc>
        <w:tc>
          <w:tcPr>
            <w:tcW w:w="1395" w:type="dxa"/>
          </w:tcPr>
          <w:p w14:paraId="70CADC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970513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20D43FD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290247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2EBF3C5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E95E264" w14:textId="77777777" w:rsidTr="4517E377">
        <w:tc>
          <w:tcPr>
            <w:tcW w:w="1230" w:type="dxa"/>
          </w:tcPr>
          <w:p w14:paraId="21494F5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F12</w:t>
            </w:r>
          </w:p>
        </w:tc>
        <w:tc>
          <w:tcPr>
            <w:tcW w:w="1905" w:type="dxa"/>
          </w:tcPr>
          <w:p w14:paraId="30E276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egy mezőre lépni ha ott már tartózkodik egy másik munkás</w:t>
            </w:r>
          </w:p>
        </w:tc>
        <w:tc>
          <w:tcPr>
            <w:tcW w:w="1395" w:type="dxa"/>
          </w:tcPr>
          <w:p w14:paraId="234B8E8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D41FD9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D3128F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3695D16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D98A12B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49C1CDA" w14:textId="77777777" w:rsidTr="4517E377">
        <w:tc>
          <w:tcPr>
            <w:tcW w:w="1230" w:type="dxa"/>
          </w:tcPr>
          <w:p w14:paraId="34637C7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F13</w:t>
            </w:r>
          </w:p>
        </w:tc>
        <w:tc>
          <w:tcPr>
            <w:tcW w:w="1905" w:type="dxa"/>
          </w:tcPr>
          <w:p w14:paraId="26C64A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A láda a szomszédos </w:t>
            </w:r>
            <w:r w:rsidRPr="4517E377">
              <w:rPr>
                <w:sz w:val="24"/>
                <w:szCs w:val="24"/>
              </w:rPr>
              <w:lastRenderedPageBreak/>
              <w:t>mezőre tolja a munkást</w:t>
            </w:r>
          </w:p>
        </w:tc>
        <w:tc>
          <w:tcPr>
            <w:tcW w:w="1395" w:type="dxa"/>
          </w:tcPr>
          <w:p w14:paraId="1FD7F54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lastRenderedPageBreak/>
              <w:t>bemutatás</w:t>
            </w:r>
          </w:p>
        </w:tc>
        <w:tc>
          <w:tcPr>
            <w:tcW w:w="1215" w:type="dxa"/>
          </w:tcPr>
          <w:p w14:paraId="4C4E917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5082CE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2946DB82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997CC1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8B4785C" w14:textId="77777777" w:rsidTr="4517E377">
        <w:tc>
          <w:tcPr>
            <w:tcW w:w="1230" w:type="dxa"/>
          </w:tcPr>
          <w:p w14:paraId="0968117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F14</w:t>
            </w:r>
          </w:p>
        </w:tc>
        <w:tc>
          <w:tcPr>
            <w:tcW w:w="1905" w:type="dxa"/>
          </w:tcPr>
          <w:p w14:paraId="451EBD1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a munkás nem tud eltolódni, meghal</w:t>
            </w:r>
          </w:p>
        </w:tc>
        <w:tc>
          <w:tcPr>
            <w:tcW w:w="1395" w:type="dxa"/>
          </w:tcPr>
          <w:p w14:paraId="3C861C6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45DFA5D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499E557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110FFD37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B699379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8A3B4AB" w14:textId="77777777" w:rsidTr="4517E377">
        <w:tc>
          <w:tcPr>
            <w:tcW w:w="1230" w:type="dxa"/>
          </w:tcPr>
          <w:p w14:paraId="1277B95D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F15</w:t>
            </w:r>
          </w:p>
        </w:tc>
        <w:tc>
          <w:tcPr>
            <w:tcW w:w="1905" w:type="dxa"/>
          </w:tcPr>
          <w:p w14:paraId="3E2018D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padlón néhol lyukak találhatók</w:t>
            </w:r>
          </w:p>
        </w:tc>
        <w:tc>
          <w:tcPr>
            <w:tcW w:w="1395" w:type="dxa"/>
          </w:tcPr>
          <w:p w14:paraId="249730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05ABD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73B2E9F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FE9F23F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F72F64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FF2EB6E" w14:textId="77777777" w:rsidTr="4517E377">
        <w:tc>
          <w:tcPr>
            <w:tcW w:w="1230" w:type="dxa"/>
          </w:tcPr>
          <w:p w14:paraId="53DE1F0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F16</w:t>
            </w:r>
          </w:p>
        </w:tc>
        <w:tc>
          <w:tcPr>
            <w:tcW w:w="1905" w:type="dxa"/>
          </w:tcPr>
          <w:p w14:paraId="5D464F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lyukra ládát tolva a láda leesik</w:t>
            </w:r>
          </w:p>
        </w:tc>
        <w:tc>
          <w:tcPr>
            <w:tcW w:w="1395" w:type="dxa"/>
          </w:tcPr>
          <w:p w14:paraId="1777DB5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625EC3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4E9398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8CE6F91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1CDCEA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11ECAE3" w14:textId="77777777" w:rsidTr="4517E377">
        <w:tc>
          <w:tcPr>
            <w:tcW w:w="1230" w:type="dxa"/>
          </w:tcPr>
          <w:p w14:paraId="0A282C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F17</w:t>
            </w:r>
          </w:p>
        </w:tc>
        <w:tc>
          <w:tcPr>
            <w:tcW w:w="1905" w:type="dxa"/>
          </w:tcPr>
          <w:p w14:paraId="31418B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lyukra lépve a játékos leesik és meghal</w:t>
            </w:r>
          </w:p>
        </w:tc>
        <w:tc>
          <w:tcPr>
            <w:tcW w:w="1395" w:type="dxa"/>
          </w:tcPr>
          <w:p w14:paraId="79AABB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05DBED2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650C367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32DB35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  <w:tc>
          <w:tcPr>
            <w:tcW w:w="1157" w:type="dxa"/>
          </w:tcPr>
          <w:p w14:paraId="6BB9E25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21883048" w14:textId="77777777" w:rsidTr="4517E377">
        <w:tc>
          <w:tcPr>
            <w:tcW w:w="1230" w:type="dxa"/>
          </w:tcPr>
          <w:p w14:paraId="001F2B06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F18</w:t>
            </w:r>
          </w:p>
        </w:tc>
        <w:tc>
          <w:tcPr>
            <w:tcW w:w="1905" w:type="dxa"/>
          </w:tcPr>
          <w:p w14:paraId="0A88C10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Vannak lyukak melyek csak egy kapcsoló lenyomása esetén viselkednek lyukként</w:t>
            </w:r>
          </w:p>
        </w:tc>
        <w:tc>
          <w:tcPr>
            <w:tcW w:w="1395" w:type="dxa"/>
          </w:tcPr>
          <w:p w14:paraId="3EF5CD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C70831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30D002B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23DE523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2E5622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3E80B88" w14:textId="77777777" w:rsidTr="4517E377">
        <w:tc>
          <w:tcPr>
            <w:tcW w:w="1230" w:type="dxa"/>
          </w:tcPr>
          <w:p w14:paraId="35D89A9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F19</w:t>
            </w:r>
          </w:p>
        </w:tc>
        <w:tc>
          <w:tcPr>
            <w:tcW w:w="1905" w:type="dxa"/>
          </w:tcPr>
          <w:p w14:paraId="70360D2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a kapcsolón láda áll a kapcsoló életbe lép, játékos esetén nem</w:t>
            </w:r>
          </w:p>
        </w:tc>
        <w:tc>
          <w:tcPr>
            <w:tcW w:w="1395" w:type="dxa"/>
          </w:tcPr>
          <w:p w14:paraId="4999E4C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kiértékelés</w:t>
            </w:r>
          </w:p>
        </w:tc>
        <w:tc>
          <w:tcPr>
            <w:tcW w:w="1215" w:type="dxa"/>
          </w:tcPr>
          <w:p w14:paraId="5600EA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09E7B0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07547A01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043CB0F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384C593" w14:textId="77777777" w:rsidTr="4517E377">
        <w:tc>
          <w:tcPr>
            <w:tcW w:w="1230" w:type="dxa"/>
          </w:tcPr>
          <w:p w14:paraId="5B1D3EC1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F20</w:t>
            </w:r>
          </w:p>
        </w:tc>
        <w:tc>
          <w:tcPr>
            <w:tcW w:w="1905" w:type="dxa"/>
          </w:tcPr>
          <w:p w14:paraId="7A7CD1F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Egy kapcsoló csak egy lyukhoz tartozik</w:t>
            </w:r>
          </w:p>
        </w:tc>
        <w:tc>
          <w:tcPr>
            <w:tcW w:w="1395" w:type="dxa"/>
          </w:tcPr>
          <w:p w14:paraId="7C510D7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4128E19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5B2C74E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07459315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537F28F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26124F4" w14:textId="77777777" w:rsidTr="4517E377">
        <w:tc>
          <w:tcPr>
            <w:tcW w:w="1230" w:type="dxa"/>
          </w:tcPr>
          <w:p w14:paraId="264E80C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F21</w:t>
            </w:r>
          </w:p>
        </w:tc>
        <w:tc>
          <w:tcPr>
            <w:tcW w:w="1905" w:type="dxa"/>
          </w:tcPr>
          <w:p w14:paraId="5C19D7C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cél a ládák előírt helyre való tolása</w:t>
            </w:r>
          </w:p>
        </w:tc>
        <w:tc>
          <w:tcPr>
            <w:tcW w:w="1395" w:type="dxa"/>
          </w:tcPr>
          <w:p w14:paraId="6959828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607B98B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4271E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6DFB9E20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70DF9E5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5892CECD" w14:textId="77777777" w:rsidTr="4517E377">
        <w:tc>
          <w:tcPr>
            <w:tcW w:w="1230" w:type="dxa"/>
          </w:tcPr>
          <w:p w14:paraId="02B1563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F22</w:t>
            </w:r>
          </w:p>
        </w:tc>
        <w:tc>
          <w:tcPr>
            <w:tcW w:w="1905" w:type="dxa"/>
          </w:tcPr>
          <w:p w14:paraId="1678270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 véget ér, ha az összes láda a helyén van, vagy nem lehet további ládát mozgatni</w:t>
            </w:r>
          </w:p>
        </w:tc>
        <w:tc>
          <w:tcPr>
            <w:tcW w:w="1395" w:type="dxa"/>
          </w:tcPr>
          <w:p w14:paraId="0B50D2C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7583DD2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3901831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44E871BC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144A5D23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9E57BAD" w14:textId="77777777" w:rsidTr="4517E377">
        <w:tc>
          <w:tcPr>
            <w:tcW w:w="1230" w:type="dxa"/>
          </w:tcPr>
          <w:p w14:paraId="2F7488C1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F23</w:t>
            </w:r>
          </w:p>
        </w:tc>
        <w:tc>
          <w:tcPr>
            <w:tcW w:w="1905" w:type="dxa"/>
          </w:tcPr>
          <w:p w14:paraId="2DE950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Az nyer, aki a legtöbb ládát a helyére tolta</w:t>
            </w:r>
          </w:p>
        </w:tc>
        <w:tc>
          <w:tcPr>
            <w:tcW w:w="1395" w:type="dxa"/>
          </w:tcPr>
          <w:p w14:paraId="77A6BB0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6022ED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10" w:type="dxa"/>
          </w:tcPr>
          <w:p w14:paraId="1507DE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033" w:type="dxa"/>
          </w:tcPr>
          <w:p w14:paraId="738610EB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637805D2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46B9C8A5" w14:textId="77777777" w:rsidTr="4517E377">
        <w:tc>
          <w:tcPr>
            <w:tcW w:w="1230" w:type="dxa"/>
          </w:tcPr>
          <w:p w14:paraId="120CF9B9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F24</w:t>
            </w:r>
          </w:p>
        </w:tc>
        <w:tc>
          <w:tcPr>
            <w:tcW w:w="1905" w:type="dxa"/>
          </w:tcPr>
          <w:p w14:paraId="06F52C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Ha játék véget ér visszalép a menübe</w:t>
            </w:r>
          </w:p>
        </w:tc>
        <w:tc>
          <w:tcPr>
            <w:tcW w:w="1395" w:type="dxa"/>
          </w:tcPr>
          <w:p w14:paraId="634840A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2BDBC99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6D0B4AD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08F2937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  <w:tc>
          <w:tcPr>
            <w:tcW w:w="1157" w:type="dxa"/>
          </w:tcPr>
          <w:p w14:paraId="463F29E8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0DD129A6" w14:textId="77777777" w:rsidTr="4517E377">
        <w:tc>
          <w:tcPr>
            <w:tcW w:w="1230" w:type="dxa"/>
          </w:tcPr>
          <w:p w14:paraId="2419B347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F25</w:t>
            </w:r>
          </w:p>
        </w:tc>
        <w:tc>
          <w:tcPr>
            <w:tcW w:w="1905" w:type="dxa"/>
          </w:tcPr>
          <w:p w14:paraId="70E4ABE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Menü az előre meghatározott pályák választásához</w:t>
            </w:r>
          </w:p>
        </w:tc>
        <w:tc>
          <w:tcPr>
            <w:tcW w:w="1395" w:type="dxa"/>
          </w:tcPr>
          <w:p w14:paraId="3358B7F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3E9CCE5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</w:tcPr>
          <w:p w14:paraId="616F98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7A89289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  <w:tc>
          <w:tcPr>
            <w:tcW w:w="1157" w:type="dxa"/>
          </w:tcPr>
          <w:p w14:paraId="3B7B4B8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3C77166F" w14:textId="77777777" w:rsidTr="4517E377">
        <w:tc>
          <w:tcPr>
            <w:tcW w:w="1230" w:type="dxa"/>
          </w:tcPr>
          <w:p w14:paraId="7396616E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F26</w:t>
            </w:r>
          </w:p>
        </w:tc>
        <w:tc>
          <w:tcPr>
            <w:tcW w:w="1905" w:type="dxa"/>
          </w:tcPr>
          <w:p w14:paraId="38A72FB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Kijelző, hogy melyik játékos hány dobozt tolt a helyére</w:t>
            </w:r>
          </w:p>
        </w:tc>
        <w:tc>
          <w:tcPr>
            <w:tcW w:w="1395" w:type="dxa"/>
          </w:tcPr>
          <w:p w14:paraId="5EC364A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215" w:type="dxa"/>
          </w:tcPr>
          <w:p w14:paraId="571B3FF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1410" w:type="dxa"/>
          </w:tcPr>
          <w:p w14:paraId="363EA96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3A0FF5F2" w14:textId="77777777" w:rsidR="00093672" w:rsidRDefault="00093672">
            <w:pPr>
              <w:rPr>
                <w:sz w:val="24"/>
                <w:szCs w:val="24"/>
              </w:rPr>
            </w:pPr>
          </w:p>
        </w:tc>
        <w:tc>
          <w:tcPr>
            <w:tcW w:w="1157" w:type="dxa"/>
          </w:tcPr>
          <w:p w14:paraId="5630AD66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5FA75BC" w14:textId="77777777" w:rsidTr="4517E377">
        <w:tc>
          <w:tcPr>
            <w:tcW w:w="1230" w:type="dxa"/>
          </w:tcPr>
          <w:p w14:paraId="07DC323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F27</w:t>
            </w:r>
          </w:p>
        </w:tc>
        <w:tc>
          <w:tcPr>
            <w:tcW w:w="1905" w:type="dxa"/>
          </w:tcPr>
          <w:p w14:paraId="4FB3243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A  játékos ki tud lépni az </w:t>
            </w:r>
            <w:r w:rsidRPr="4517E377">
              <w:rPr>
                <w:sz w:val="24"/>
                <w:szCs w:val="24"/>
              </w:rPr>
              <w:lastRenderedPageBreak/>
              <w:t>alkalmazásból</w:t>
            </w:r>
          </w:p>
        </w:tc>
        <w:tc>
          <w:tcPr>
            <w:tcW w:w="1395" w:type="dxa"/>
          </w:tcPr>
          <w:p w14:paraId="38F55AF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lastRenderedPageBreak/>
              <w:t>bemutatás</w:t>
            </w:r>
          </w:p>
        </w:tc>
        <w:tc>
          <w:tcPr>
            <w:tcW w:w="1215" w:type="dxa"/>
          </w:tcPr>
          <w:p w14:paraId="0BDA265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fontos</w:t>
            </w:r>
          </w:p>
        </w:tc>
        <w:tc>
          <w:tcPr>
            <w:tcW w:w="1410" w:type="dxa"/>
          </w:tcPr>
          <w:p w14:paraId="0832938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033" w:type="dxa"/>
          </w:tcPr>
          <w:p w14:paraId="4150C4C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Exit</w:t>
            </w:r>
          </w:p>
        </w:tc>
        <w:tc>
          <w:tcPr>
            <w:tcW w:w="1157" w:type="dxa"/>
          </w:tcPr>
          <w:p w14:paraId="61829076" w14:textId="77777777" w:rsidR="00093672" w:rsidRDefault="00093672">
            <w:pPr>
              <w:rPr>
                <w:sz w:val="24"/>
                <w:szCs w:val="24"/>
              </w:rPr>
            </w:pPr>
          </w:p>
          <w:p w14:paraId="2BA226A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</w:tbl>
    <w:p w14:paraId="17AD93B2" w14:textId="77777777" w:rsidR="00093672" w:rsidRDefault="00093672">
      <w:pPr>
        <w:rPr>
          <w:sz w:val="24"/>
          <w:szCs w:val="24"/>
        </w:rPr>
      </w:pPr>
    </w:p>
    <w:p w14:paraId="5210277A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Erőforrásokkal kapcsolatos követelmények</w:t>
      </w:r>
    </w:p>
    <w:p w14:paraId="6409A1E2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szoftver fejlesztésével és használatával kapcsolatos számítógépes, hardveres, alapszoftveres és egyéb architekturális és logisztikai követelmények]</w:t>
      </w:r>
    </w:p>
    <w:tbl>
      <w:tblPr>
        <w:tblStyle w:val="a0"/>
        <w:tblW w:w="9315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5"/>
        <w:gridCol w:w="2475"/>
        <w:gridCol w:w="1440"/>
        <w:gridCol w:w="1245"/>
        <w:gridCol w:w="975"/>
        <w:gridCol w:w="1935"/>
      </w:tblGrid>
      <w:tr w:rsidR="00093672" w14:paraId="35C43ECA" w14:textId="77777777" w:rsidTr="4517E377">
        <w:trPr>
          <w:trHeight w:val="320"/>
        </w:trPr>
        <w:tc>
          <w:tcPr>
            <w:tcW w:w="1245" w:type="dxa"/>
          </w:tcPr>
          <w:p w14:paraId="59C0002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2475" w:type="dxa"/>
          </w:tcPr>
          <w:p w14:paraId="26AB353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440" w:type="dxa"/>
          </w:tcPr>
          <w:p w14:paraId="455ACFA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245" w:type="dxa"/>
          </w:tcPr>
          <w:p w14:paraId="2776CF5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975" w:type="dxa"/>
          </w:tcPr>
          <w:p w14:paraId="4BAD1F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935" w:type="dxa"/>
          </w:tcPr>
          <w:p w14:paraId="36F7063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6911713E" w14:textId="77777777" w:rsidTr="4517E377">
        <w:trPr>
          <w:trHeight w:val="320"/>
        </w:trPr>
        <w:tc>
          <w:tcPr>
            <w:tcW w:w="1245" w:type="dxa"/>
          </w:tcPr>
          <w:p w14:paraId="0AF0D572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R1</w:t>
            </w:r>
          </w:p>
        </w:tc>
        <w:tc>
          <w:tcPr>
            <w:tcW w:w="2475" w:type="dxa"/>
          </w:tcPr>
          <w:p w14:paraId="0069A9D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Git</w:t>
            </w:r>
          </w:p>
        </w:tc>
        <w:tc>
          <w:tcPr>
            <w:tcW w:w="1440" w:type="dxa"/>
          </w:tcPr>
          <w:p w14:paraId="0225880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2669270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1329BAB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83CE94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Verzió kezelő</w:t>
            </w:r>
          </w:p>
        </w:tc>
      </w:tr>
      <w:tr w:rsidR="00093672" w14:paraId="51DFF7A0" w14:textId="77777777" w:rsidTr="4517E377">
        <w:trPr>
          <w:trHeight w:val="320"/>
        </w:trPr>
        <w:tc>
          <w:tcPr>
            <w:tcW w:w="1245" w:type="dxa"/>
          </w:tcPr>
          <w:p w14:paraId="50EE4D93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R2</w:t>
            </w:r>
          </w:p>
        </w:tc>
        <w:tc>
          <w:tcPr>
            <w:tcW w:w="2475" w:type="dxa"/>
          </w:tcPr>
          <w:p w14:paraId="23A9856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GitHub</w:t>
            </w:r>
          </w:p>
        </w:tc>
        <w:tc>
          <w:tcPr>
            <w:tcW w:w="1440" w:type="dxa"/>
          </w:tcPr>
          <w:p w14:paraId="4E0417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99EC40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084C2AC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AC78B8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Tárhely</w:t>
            </w:r>
          </w:p>
        </w:tc>
      </w:tr>
      <w:tr w:rsidR="00093672" w14:paraId="0595A8C1" w14:textId="77777777" w:rsidTr="4517E377">
        <w:trPr>
          <w:trHeight w:val="320"/>
        </w:trPr>
        <w:tc>
          <w:tcPr>
            <w:tcW w:w="1245" w:type="dxa"/>
          </w:tcPr>
          <w:p w14:paraId="4F49E6D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R3</w:t>
            </w:r>
          </w:p>
        </w:tc>
        <w:tc>
          <w:tcPr>
            <w:tcW w:w="2475" w:type="dxa"/>
          </w:tcPr>
          <w:p w14:paraId="301CB3B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Java SE Development Kit</w:t>
            </w:r>
          </w:p>
        </w:tc>
        <w:tc>
          <w:tcPr>
            <w:tcW w:w="1440" w:type="dxa"/>
          </w:tcPr>
          <w:p w14:paraId="615648E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DEB754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6F3EC4D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0DE4B5B7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67EB7821" w14:textId="77777777" w:rsidTr="4517E377">
        <w:trPr>
          <w:trHeight w:val="320"/>
        </w:trPr>
        <w:tc>
          <w:tcPr>
            <w:tcW w:w="1245" w:type="dxa"/>
          </w:tcPr>
          <w:p w14:paraId="785DCB5A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R4</w:t>
            </w:r>
          </w:p>
        </w:tc>
        <w:tc>
          <w:tcPr>
            <w:tcW w:w="2475" w:type="dxa"/>
          </w:tcPr>
          <w:p w14:paraId="01BCB8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Eclipse</w:t>
            </w:r>
          </w:p>
        </w:tc>
        <w:tc>
          <w:tcPr>
            <w:tcW w:w="1440" w:type="dxa"/>
          </w:tcPr>
          <w:p w14:paraId="11CEB76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7BA9CF3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33E12AC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5A8B1D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IDE</w:t>
            </w:r>
          </w:p>
        </w:tc>
      </w:tr>
      <w:tr w:rsidR="00093672" w14:paraId="56303A10" w14:textId="77777777" w:rsidTr="4517E377">
        <w:trPr>
          <w:trHeight w:val="320"/>
        </w:trPr>
        <w:tc>
          <w:tcPr>
            <w:tcW w:w="1245" w:type="dxa"/>
          </w:tcPr>
          <w:p w14:paraId="17C9065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R5</w:t>
            </w:r>
          </w:p>
        </w:tc>
        <w:tc>
          <w:tcPr>
            <w:tcW w:w="2475" w:type="dxa"/>
          </w:tcPr>
          <w:p w14:paraId="2B4813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StarUML</w:t>
            </w:r>
          </w:p>
        </w:tc>
        <w:tc>
          <w:tcPr>
            <w:tcW w:w="1440" w:type="dxa"/>
          </w:tcPr>
          <w:p w14:paraId="78AF752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0735201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3183748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370628E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UML szerkesztő</w:t>
            </w:r>
          </w:p>
        </w:tc>
      </w:tr>
      <w:tr w:rsidR="00093672" w14:paraId="4FE701C2" w14:textId="77777777" w:rsidTr="4517E377">
        <w:trPr>
          <w:trHeight w:val="320"/>
        </w:trPr>
        <w:tc>
          <w:tcPr>
            <w:tcW w:w="1245" w:type="dxa"/>
          </w:tcPr>
          <w:p w14:paraId="211EB73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R6</w:t>
            </w:r>
          </w:p>
        </w:tc>
        <w:tc>
          <w:tcPr>
            <w:tcW w:w="2475" w:type="dxa"/>
          </w:tcPr>
          <w:p w14:paraId="41A51B1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Microsoft Word 2016</w:t>
            </w:r>
          </w:p>
        </w:tc>
        <w:tc>
          <w:tcPr>
            <w:tcW w:w="1440" w:type="dxa"/>
          </w:tcPr>
          <w:p w14:paraId="2B630FC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1A909CA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opcionális</w:t>
            </w:r>
          </w:p>
        </w:tc>
        <w:tc>
          <w:tcPr>
            <w:tcW w:w="975" w:type="dxa"/>
          </w:tcPr>
          <w:p w14:paraId="0A013A4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0E7A2B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Szövegszerkesztő</w:t>
            </w:r>
          </w:p>
        </w:tc>
      </w:tr>
      <w:tr w:rsidR="00093672" w14:paraId="7303E7FC" w14:textId="77777777" w:rsidTr="4517E377">
        <w:trPr>
          <w:trHeight w:val="320"/>
        </w:trPr>
        <w:tc>
          <w:tcPr>
            <w:tcW w:w="1245" w:type="dxa"/>
          </w:tcPr>
          <w:p w14:paraId="0B724C0D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R7</w:t>
            </w:r>
          </w:p>
        </w:tc>
        <w:tc>
          <w:tcPr>
            <w:tcW w:w="2475" w:type="dxa"/>
          </w:tcPr>
          <w:p w14:paraId="00D4065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commentRangeStart w:id="4"/>
            <w:r w:rsidRPr="4517E377">
              <w:rPr>
                <w:sz w:val="24"/>
                <w:szCs w:val="24"/>
              </w:rPr>
              <w:t>1024*768</w:t>
            </w:r>
            <w:commentRangeEnd w:id="4"/>
            <w:r>
              <w:commentReference w:id="4"/>
            </w:r>
            <w:r w:rsidRPr="4517E377">
              <w:rPr>
                <w:sz w:val="24"/>
                <w:szCs w:val="24"/>
              </w:rPr>
              <w:t xml:space="preserve"> felbontású kijelző</w:t>
            </w:r>
          </w:p>
        </w:tc>
        <w:tc>
          <w:tcPr>
            <w:tcW w:w="1440" w:type="dxa"/>
          </w:tcPr>
          <w:p w14:paraId="0E40F73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74F7C35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00B932F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66204FF1" w14:textId="77777777" w:rsidR="00093672" w:rsidRDefault="00093672">
            <w:pPr>
              <w:rPr>
                <w:sz w:val="24"/>
                <w:szCs w:val="24"/>
              </w:rPr>
            </w:pPr>
          </w:p>
        </w:tc>
      </w:tr>
      <w:tr w:rsidR="00093672" w14:paraId="71AA7867" w14:textId="77777777" w:rsidTr="4517E377">
        <w:trPr>
          <w:trHeight w:val="260"/>
        </w:trPr>
        <w:tc>
          <w:tcPr>
            <w:tcW w:w="1245" w:type="dxa"/>
          </w:tcPr>
          <w:p w14:paraId="514E07A8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R8</w:t>
            </w:r>
          </w:p>
        </w:tc>
        <w:tc>
          <w:tcPr>
            <w:tcW w:w="2475" w:type="dxa"/>
          </w:tcPr>
          <w:p w14:paraId="2606945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egér és billentyűzet</w:t>
            </w:r>
          </w:p>
        </w:tc>
        <w:tc>
          <w:tcPr>
            <w:tcW w:w="1440" w:type="dxa"/>
          </w:tcPr>
          <w:p w14:paraId="4C1DDCB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nincs</w:t>
            </w:r>
          </w:p>
        </w:tc>
        <w:tc>
          <w:tcPr>
            <w:tcW w:w="1245" w:type="dxa"/>
          </w:tcPr>
          <w:p w14:paraId="5053966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975" w:type="dxa"/>
          </w:tcPr>
          <w:p w14:paraId="36C293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csapat</w:t>
            </w:r>
          </w:p>
        </w:tc>
        <w:tc>
          <w:tcPr>
            <w:tcW w:w="1935" w:type="dxa"/>
          </w:tcPr>
          <w:p w14:paraId="2DBF0D7D" w14:textId="77777777" w:rsidR="00093672" w:rsidRDefault="00093672">
            <w:pPr>
              <w:rPr>
                <w:sz w:val="24"/>
                <w:szCs w:val="24"/>
              </w:rPr>
            </w:pPr>
          </w:p>
        </w:tc>
      </w:tr>
    </w:tbl>
    <w:p w14:paraId="6B62F1B3" w14:textId="77777777" w:rsidR="00093672" w:rsidRDefault="00093672">
      <w:pPr>
        <w:rPr>
          <w:sz w:val="24"/>
          <w:szCs w:val="24"/>
        </w:rPr>
      </w:pPr>
    </w:p>
    <w:p w14:paraId="2B21A5D0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Átadással kapcsolatos követelmények</w:t>
      </w:r>
    </w:p>
    <w:p w14:paraId="52FF22E5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szoftver átadásával, telepítésével, üzembe helyezésével kapcsolatos követelmények]</w:t>
      </w:r>
    </w:p>
    <w:tbl>
      <w:tblPr>
        <w:tblStyle w:val="a1"/>
        <w:tblW w:w="9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2565"/>
        <w:gridCol w:w="1305"/>
        <w:gridCol w:w="1185"/>
        <w:gridCol w:w="1470"/>
        <w:gridCol w:w="1560"/>
      </w:tblGrid>
      <w:tr w:rsidR="00093672" w14:paraId="15D64833" w14:textId="77777777" w:rsidTr="4517E377">
        <w:trPr>
          <w:trHeight w:val="400"/>
        </w:trPr>
        <w:tc>
          <w:tcPr>
            <w:tcW w:w="1275" w:type="dxa"/>
          </w:tcPr>
          <w:p w14:paraId="33F788B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Azonosító</w:t>
            </w:r>
          </w:p>
        </w:tc>
        <w:tc>
          <w:tcPr>
            <w:tcW w:w="2565" w:type="dxa"/>
          </w:tcPr>
          <w:p w14:paraId="0C232FB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  <w:tc>
          <w:tcPr>
            <w:tcW w:w="1305" w:type="dxa"/>
          </w:tcPr>
          <w:p w14:paraId="2EB67B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Ellenőrzés</w:t>
            </w:r>
          </w:p>
        </w:tc>
        <w:tc>
          <w:tcPr>
            <w:tcW w:w="1185" w:type="dxa"/>
          </w:tcPr>
          <w:p w14:paraId="6F7158BF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Prioritás</w:t>
            </w:r>
          </w:p>
        </w:tc>
        <w:tc>
          <w:tcPr>
            <w:tcW w:w="1470" w:type="dxa"/>
          </w:tcPr>
          <w:p w14:paraId="329C864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Forrás</w:t>
            </w:r>
          </w:p>
        </w:tc>
        <w:tc>
          <w:tcPr>
            <w:tcW w:w="1560" w:type="dxa"/>
          </w:tcPr>
          <w:p w14:paraId="30056FC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Komment</w:t>
            </w:r>
          </w:p>
        </w:tc>
      </w:tr>
      <w:tr w:rsidR="00093672" w14:paraId="4B0D8CA0" w14:textId="77777777" w:rsidTr="4517E377">
        <w:trPr>
          <w:trHeight w:val="400"/>
        </w:trPr>
        <w:tc>
          <w:tcPr>
            <w:tcW w:w="1275" w:type="dxa"/>
          </w:tcPr>
          <w:p w14:paraId="3696823B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A1</w:t>
            </w:r>
          </w:p>
        </w:tc>
        <w:tc>
          <w:tcPr>
            <w:tcW w:w="2565" w:type="dxa"/>
          </w:tcPr>
          <w:p w14:paraId="38C67A8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Szkeleton átadás</w:t>
            </w:r>
          </w:p>
        </w:tc>
        <w:tc>
          <w:tcPr>
            <w:tcW w:w="1305" w:type="dxa"/>
          </w:tcPr>
          <w:p w14:paraId="69726D9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27EC2FB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43F0073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02036A0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  <w:highlight w:val="white"/>
              </w:rPr>
              <w:t>március 12.</w:t>
            </w:r>
          </w:p>
        </w:tc>
      </w:tr>
      <w:tr w:rsidR="00093672" w14:paraId="5736AA2B" w14:textId="77777777" w:rsidTr="4517E377">
        <w:trPr>
          <w:trHeight w:val="400"/>
        </w:trPr>
        <w:tc>
          <w:tcPr>
            <w:tcW w:w="1275" w:type="dxa"/>
          </w:tcPr>
          <w:p w14:paraId="33959094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A2</w:t>
            </w:r>
          </w:p>
        </w:tc>
        <w:tc>
          <w:tcPr>
            <w:tcW w:w="2565" w:type="dxa"/>
          </w:tcPr>
          <w:p w14:paraId="6EB66FF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Prototípus átadás</w:t>
            </w:r>
          </w:p>
        </w:tc>
        <w:tc>
          <w:tcPr>
            <w:tcW w:w="1305" w:type="dxa"/>
          </w:tcPr>
          <w:p w14:paraId="5DA20ED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1E7A4C0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5957413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61F23A7B" w14:textId="77777777" w:rsidR="00093672" w:rsidRDefault="4517E377" w:rsidP="4517E377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4517E377">
              <w:rPr>
                <w:color w:val="000000" w:themeColor="text1"/>
                <w:sz w:val="24"/>
                <w:szCs w:val="24"/>
                <w:highlight w:val="white"/>
              </w:rPr>
              <w:t>április 9.</w:t>
            </w:r>
          </w:p>
        </w:tc>
      </w:tr>
      <w:tr w:rsidR="00093672" w14:paraId="4CC4D274" w14:textId="77777777" w:rsidTr="4517E377">
        <w:trPr>
          <w:trHeight w:val="400"/>
        </w:trPr>
        <w:tc>
          <w:tcPr>
            <w:tcW w:w="1275" w:type="dxa"/>
          </w:tcPr>
          <w:p w14:paraId="7804E555" w14:textId="77777777" w:rsidR="00093672" w:rsidRDefault="00714D1E" w:rsidP="4517E37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A3</w:t>
            </w:r>
          </w:p>
        </w:tc>
        <w:tc>
          <w:tcPr>
            <w:tcW w:w="2565" w:type="dxa"/>
          </w:tcPr>
          <w:p w14:paraId="33157C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Grafikus változat átadás</w:t>
            </w:r>
          </w:p>
        </w:tc>
        <w:tc>
          <w:tcPr>
            <w:tcW w:w="1305" w:type="dxa"/>
          </w:tcPr>
          <w:p w14:paraId="3B10B20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bemutatás</w:t>
            </w:r>
          </w:p>
        </w:tc>
        <w:tc>
          <w:tcPr>
            <w:tcW w:w="1185" w:type="dxa"/>
          </w:tcPr>
          <w:p w14:paraId="580BDA8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alapvető</w:t>
            </w:r>
          </w:p>
        </w:tc>
        <w:tc>
          <w:tcPr>
            <w:tcW w:w="1470" w:type="dxa"/>
          </w:tcPr>
          <w:p w14:paraId="7B70865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feladatleírás</w:t>
            </w:r>
          </w:p>
        </w:tc>
        <w:tc>
          <w:tcPr>
            <w:tcW w:w="1560" w:type="dxa"/>
          </w:tcPr>
          <w:p w14:paraId="1B409CAF" w14:textId="77777777" w:rsidR="00093672" w:rsidRDefault="4517E377" w:rsidP="4517E377">
            <w:pPr>
              <w:rPr>
                <w:color w:val="000000" w:themeColor="text1"/>
                <w:sz w:val="24"/>
                <w:szCs w:val="24"/>
                <w:highlight w:val="white"/>
              </w:rPr>
            </w:pPr>
            <w:r w:rsidRPr="4517E377">
              <w:rPr>
                <w:color w:val="000000" w:themeColor="text1"/>
                <w:sz w:val="24"/>
                <w:szCs w:val="24"/>
                <w:highlight w:val="white"/>
              </w:rPr>
              <w:t>május 1.</w:t>
            </w:r>
          </w:p>
        </w:tc>
      </w:tr>
    </w:tbl>
    <w:p w14:paraId="02F2C34E" w14:textId="77777777" w:rsidR="00093672" w:rsidRDefault="00093672">
      <w:pPr>
        <w:rPr>
          <w:sz w:val="24"/>
          <w:szCs w:val="24"/>
        </w:rPr>
      </w:pPr>
    </w:p>
    <w:p w14:paraId="7C244C7E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Egyéb nem funkcionális követelmények</w:t>
      </w:r>
    </w:p>
    <w:p w14:paraId="7FAF8A1A" w14:textId="77777777" w:rsidR="00093672" w:rsidRDefault="00714D1E" w:rsidP="4517E377">
      <w:pPr>
        <w:keepNext/>
        <w:spacing w:before="240" w:after="60"/>
        <w:ind w:firstLine="720"/>
        <w:rPr>
          <w:rFonts w:ascii="Arial" w:eastAsia="Arial" w:hAnsi="Arial" w:cs="Arial"/>
          <w:color w:val="000000" w:themeColor="text1"/>
          <w:sz w:val="24"/>
          <w:szCs w:val="24"/>
        </w:rPr>
      </w:pPr>
      <w:r w:rsidRPr="4517E377">
        <w:rPr>
          <w:rFonts w:ascii="Arial" w:eastAsia="Arial" w:hAnsi="Arial" w:cs="Arial"/>
          <w:sz w:val="24"/>
          <w:szCs w:val="24"/>
        </w:rPr>
        <w:t>Nincsenek egyéb nem funkcionális követelmények.</w:t>
      </w:r>
    </w:p>
    <w:p w14:paraId="2CB119B8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Lényeges use-case-ek</w:t>
      </w:r>
    </w:p>
    <w:p w14:paraId="46485E91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2.3.1-ben felsorolt követelmények közül az alapvető és fontos követelményekhez tartozó használati esetek megadása az alábbi táblázatos formában.]</w:t>
      </w:r>
    </w:p>
    <w:p w14:paraId="38F92446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Use-case leírások</w:t>
      </w:r>
    </w:p>
    <w:p w14:paraId="2C666C88" w14:textId="77777777" w:rsidR="00093672" w:rsidRDefault="00714D1E" w:rsidP="4517E377">
      <w:pPr>
        <w:rPr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[Minden use-case-hez külön]</w:t>
      </w:r>
    </w:p>
    <w:p w14:paraId="680A4E5D" w14:textId="77777777" w:rsidR="00093672" w:rsidRDefault="00093672">
      <w:pPr>
        <w:rPr>
          <w:sz w:val="24"/>
          <w:szCs w:val="24"/>
        </w:rPr>
      </w:pPr>
    </w:p>
    <w:tbl>
      <w:tblPr>
        <w:tblStyle w:val="a2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06667153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09E3850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62B2DC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Menu</w:t>
            </w:r>
          </w:p>
        </w:tc>
      </w:tr>
      <w:tr w:rsidR="00093672" w14:paraId="534A95E0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67518F3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091D68C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tud a menüben navigálni</w:t>
            </w:r>
          </w:p>
        </w:tc>
      </w:tr>
      <w:tr w:rsidR="00093672" w14:paraId="2A18EEDE" w14:textId="77777777" w:rsidTr="4517E377">
        <w:trPr>
          <w:trHeight w:val="260"/>
        </w:trPr>
        <w:tc>
          <w:tcPr>
            <w:tcW w:w="2785" w:type="dxa"/>
          </w:tcPr>
          <w:p w14:paraId="3EA7ED1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1C15A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4ADB7ABC" w14:textId="77777777" w:rsidTr="4517E377">
        <w:trPr>
          <w:trHeight w:val="280"/>
        </w:trPr>
        <w:tc>
          <w:tcPr>
            <w:tcW w:w="2785" w:type="dxa"/>
          </w:tcPr>
          <w:p w14:paraId="0696538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42A312B" w14:textId="77777777" w:rsidR="00093672" w:rsidRDefault="00714D1E" w:rsidP="4517E377">
            <w:pPr>
              <w:numPr>
                <w:ilvl w:val="0"/>
                <w:numId w:val="2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kiválasztja a kívánt menüpontot.</w:t>
            </w:r>
          </w:p>
        </w:tc>
      </w:tr>
    </w:tbl>
    <w:p w14:paraId="19219836" w14:textId="77777777" w:rsidR="00093672" w:rsidRDefault="00093672">
      <w:pPr>
        <w:rPr>
          <w:sz w:val="24"/>
          <w:szCs w:val="24"/>
        </w:rPr>
      </w:pPr>
    </w:p>
    <w:p w14:paraId="296FEF7D" w14:textId="77777777" w:rsidR="00093672" w:rsidRDefault="00714D1E">
      <w:pPr>
        <w:rPr>
          <w:sz w:val="24"/>
          <w:szCs w:val="24"/>
        </w:rPr>
      </w:pPr>
      <w:r>
        <w:br w:type="page"/>
      </w:r>
    </w:p>
    <w:tbl>
      <w:tblPr>
        <w:tblStyle w:val="a3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48347A7F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65AF25E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lastRenderedPageBreak/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FE6CAB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Choose level</w:t>
            </w:r>
          </w:p>
        </w:tc>
      </w:tr>
      <w:tr w:rsidR="00093672" w14:paraId="4EA41F18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28D2C7B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07D47CF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kiválaszthatja a kívánt pályát</w:t>
            </w:r>
          </w:p>
        </w:tc>
      </w:tr>
      <w:tr w:rsidR="00093672" w14:paraId="0DC91FB5" w14:textId="77777777" w:rsidTr="4517E377">
        <w:trPr>
          <w:trHeight w:val="260"/>
        </w:trPr>
        <w:tc>
          <w:tcPr>
            <w:tcW w:w="2785" w:type="dxa"/>
          </w:tcPr>
          <w:p w14:paraId="171E0E4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420A98A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6870B59E" w14:textId="77777777" w:rsidTr="4517E377">
        <w:trPr>
          <w:trHeight w:val="280"/>
        </w:trPr>
        <w:tc>
          <w:tcPr>
            <w:tcW w:w="2785" w:type="dxa"/>
          </w:tcPr>
          <w:p w14:paraId="03F29D1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0E21EA05" w14:textId="77777777" w:rsidR="00093672" w:rsidRDefault="00714D1E" w:rsidP="4517E377">
            <w:pPr>
              <w:numPr>
                <w:ilvl w:val="0"/>
                <w:numId w:val="5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kiválasztja a kívánt pályát.</w:t>
            </w:r>
          </w:p>
        </w:tc>
      </w:tr>
    </w:tbl>
    <w:p w14:paraId="7194DBDC" w14:textId="77777777" w:rsidR="00093672" w:rsidRDefault="00093672">
      <w:pPr>
        <w:rPr>
          <w:sz w:val="24"/>
          <w:szCs w:val="24"/>
        </w:rPr>
      </w:pPr>
    </w:p>
    <w:tbl>
      <w:tblPr>
        <w:tblStyle w:val="a4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6071AB9D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54AD3954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1A5BE410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Start new game</w:t>
            </w:r>
          </w:p>
        </w:tc>
      </w:tr>
      <w:tr w:rsidR="00093672" w14:paraId="1EF29815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3FE938A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60D36B2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tud a menüben navigálni</w:t>
            </w:r>
          </w:p>
        </w:tc>
      </w:tr>
      <w:tr w:rsidR="00093672" w14:paraId="14CEC5F1" w14:textId="77777777" w:rsidTr="4517E377">
        <w:trPr>
          <w:trHeight w:val="260"/>
        </w:trPr>
        <w:tc>
          <w:tcPr>
            <w:tcW w:w="2785" w:type="dxa"/>
          </w:tcPr>
          <w:p w14:paraId="0209D00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3AB6F26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2B4FEBA1" w14:textId="77777777" w:rsidTr="4517E377">
        <w:trPr>
          <w:trHeight w:val="280"/>
        </w:trPr>
        <w:tc>
          <w:tcPr>
            <w:tcW w:w="2785" w:type="dxa"/>
          </w:tcPr>
          <w:p w14:paraId="50156ED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28B2C0BC" w14:textId="77777777" w:rsidR="00093672" w:rsidRDefault="00714D1E" w:rsidP="4517E377">
            <w:pPr>
              <w:numPr>
                <w:ilvl w:val="0"/>
                <w:numId w:val="6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 menüben az egérrel kiválasztva elindíthat egy új játékot.</w:t>
            </w:r>
          </w:p>
        </w:tc>
      </w:tr>
    </w:tbl>
    <w:p w14:paraId="769D0D3C" w14:textId="77777777" w:rsidR="00093672" w:rsidRDefault="00093672">
      <w:pPr>
        <w:rPr>
          <w:sz w:val="24"/>
          <w:szCs w:val="24"/>
        </w:rPr>
      </w:pPr>
    </w:p>
    <w:tbl>
      <w:tblPr>
        <w:tblStyle w:val="a5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5D69624E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453CAA57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08F040B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Control</w:t>
            </w:r>
          </w:p>
        </w:tc>
      </w:tr>
      <w:tr w:rsidR="00093672" w14:paraId="792C6A7B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3064928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1FE50C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játékosok tudják irányítani a munkásokat</w:t>
            </w:r>
          </w:p>
        </w:tc>
      </w:tr>
      <w:tr w:rsidR="00093672" w14:paraId="21C2D9E0" w14:textId="77777777" w:rsidTr="4517E377">
        <w:trPr>
          <w:trHeight w:val="260"/>
        </w:trPr>
        <w:tc>
          <w:tcPr>
            <w:tcW w:w="2785" w:type="dxa"/>
          </w:tcPr>
          <w:p w14:paraId="0A30F1F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20A8978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0EBB9B0E" w14:textId="77777777" w:rsidTr="4517E377">
        <w:trPr>
          <w:trHeight w:val="280"/>
        </w:trPr>
        <w:tc>
          <w:tcPr>
            <w:tcW w:w="2785" w:type="dxa"/>
          </w:tcPr>
          <w:p w14:paraId="261F80C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5E76208C" w14:textId="77777777" w:rsidR="00093672" w:rsidRDefault="00714D1E" w:rsidP="4517E377">
            <w:pPr>
              <w:numPr>
                <w:ilvl w:val="0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megfelelő gombokkal a játékosok irányítják a munkásokat.</w:t>
            </w:r>
          </w:p>
          <w:p w14:paraId="5587B27F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munkások a ládákat el tudják tolni</w:t>
            </w:r>
          </w:p>
          <w:p w14:paraId="79D451E0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egy mezőre lépni ha ott már tartózkodik munkás</w:t>
            </w:r>
          </w:p>
          <w:p w14:paraId="444E5F9F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munkás nem tud falakon és oszlopokon átlépni</w:t>
            </w:r>
          </w:p>
          <w:p w14:paraId="5DE637EB" w14:textId="77777777" w:rsidR="00093672" w:rsidRDefault="00714D1E" w:rsidP="4517E377">
            <w:pPr>
              <w:numPr>
                <w:ilvl w:val="1"/>
                <w:numId w:val="8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Lyukra lépve a munkás leesik, meghal</w:t>
            </w:r>
          </w:p>
        </w:tc>
      </w:tr>
    </w:tbl>
    <w:p w14:paraId="54CD245A" w14:textId="77777777" w:rsidR="00093672" w:rsidRDefault="00093672">
      <w:pPr>
        <w:rPr>
          <w:sz w:val="24"/>
          <w:szCs w:val="24"/>
        </w:rPr>
      </w:pPr>
    </w:p>
    <w:tbl>
      <w:tblPr>
        <w:tblStyle w:val="a6"/>
        <w:tblW w:w="89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785"/>
        <w:gridCol w:w="6178"/>
      </w:tblGrid>
      <w:tr w:rsidR="00093672" w14:paraId="08A8AB15" w14:textId="77777777" w:rsidTr="4517E377">
        <w:trPr>
          <w:trHeight w:val="260"/>
        </w:trPr>
        <w:tc>
          <w:tcPr>
            <w:tcW w:w="2785" w:type="dxa"/>
            <w:tcBorders>
              <w:bottom w:val="single" w:sz="4" w:space="0" w:color="000000" w:themeColor="text1"/>
            </w:tcBorders>
          </w:tcPr>
          <w:p w14:paraId="179196C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Use-case neve</w:t>
            </w:r>
          </w:p>
        </w:tc>
        <w:tc>
          <w:tcPr>
            <w:tcW w:w="6178" w:type="dxa"/>
            <w:tcBorders>
              <w:bottom w:val="single" w:sz="4" w:space="0" w:color="000000" w:themeColor="text1"/>
            </w:tcBorders>
          </w:tcPr>
          <w:p w14:paraId="41D89666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Exit</w:t>
            </w:r>
          </w:p>
        </w:tc>
      </w:tr>
      <w:tr w:rsidR="00093672" w14:paraId="5954EFEE" w14:textId="77777777" w:rsidTr="4517E377">
        <w:trPr>
          <w:trHeight w:val="240"/>
        </w:trPr>
        <w:tc>
          <w:tcPr>
            <w:tcW w:w="2785" w:type="dxa"/>
            <w:tcBorders>
              <w:top w:val="single" w:sz="4" w:space="0" w:color="000000" w:themeColor="text1"/>
            </w:tcBorders>
          </w:tcPr>
          <w:p w14:paraId="4362B29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Rövid leírás</w:t>
            </w:r>
          </w:p>
        </w:tc>
        <w:tc>
          <w:tcPr>
            <w:tcW w:w="6178" w:type="dxa"/>
            <w:tcBorders>
              <w:top w:val="single" w:sz="4" w:space="0" w:color="000000" w:themeColor="text1"/>
            </w:tcBorders>
          </w:tcPr>
          <w:p w14:paraId="1B6B042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a megfelelő helyre kattintva ki tud lépni az alkalmazásból</w:t>
            </w:r>
          </w:p>
        </w:tc>
      </w:tr>
      <w:tr w:rsidR="00093672" w14:paraId="10566526" w14:textId="77777777" w:rsidTr="4517E377">
        <w:trPr>
          <w:trHeight w:val="260"/>
        </w:trPr>
        <w:tc>
          <w:tcPr>
            <w:tcW w:w="2785" w:type="dxa"/>
          </w:tcPr>
          <w:p w14:paraId="2BB7A59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Aktorok</w:t>
            </w:r>
          </w:p>
        </w:tc>
        <w:tc>
          <w:tcPr>
            <w:tcW w:w="6178" w:type="dxa"/>
          </w:tcPr>
          <w:p w14:paraId="7119B82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Player</w:t>
            </w:r>
          </w:p>
        </w:tc>
      </w:tr>
      <w:tr w:rsidR="00093672" w14:paraId="22B2AC7D" w14:textId="77777777" w:rsidTr="4517E377">
        <w:trPr>
          <w:trHeight w:val="280"/>
        </w:trPr>
        <w:tc>
          <w:tcPr>
            <w:tcW w:w="2785" w:type="dxa"/>
          </w:tcPr>
          <w:p w14:paraId="4E491F23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Forgatókönyv</w:t>
            </w:r>
          </w:p>
        </w:tc>
        <w:tc>
          <w:tcPr>
            <w:tcW w:w="6178" w:type="dxa"/>
          </w:tcPr>
          <w:p w14:paraId="11F89568" w14:textId="77777777" w:rsidR="00093672" w:rsidRDefault="00714D1E" w:rsidP="4517E377">
            <w:pPr>
              <w:numPr>
                <w:ilvl w:val="0"/>
                <w:numId w:val="7"/>
              </w:numPr>
              <w:contextualSpacing/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A játékos az egérrel a megfelelő helyre kattintva ki tud lépni az alkalmazásból</w:t>
            </w:r>
          </w:p>
        </w:tc>
      </w:tr>
    </w:tbl>
    <w:p w14:paraId="1231BE67" w14:textId="77777777" w:rsidR="00093672" w:rsidRDefault="00093672">
      <w:pPr>
        <w:keepNext/>
        <w:spacing w:before="240" w:after="60"/>
        <w:rPr>
          <w:rFonts w:ascii="Arial" w:eastAsia="Arial" w:hAnsi="Arial" w:cs="Arial"/>
          <w:sz w:val="26"/>
          <w:szCs w:val="26"/>
        </w:rPr>
      </w:pPr>
    </w:p>
    <w:p w14:paraId="5B580637" w14:textId="77777777" w:rsidR="00093672" w:rsidRDefault="00714D1E" w:rsidP="4517E377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color w:val="000000" w:themeColor="text1"/>
          <w:sz w:val="26"/>
          <w:szCs w:val="26"/>
        </w:rPr>
      </w:pPr>
      <w:r w:rsidRPr="4517E377">
        <w:rPr>
          <w:rFonts w:ascii="Arial" w:eastAsia="Arial" w:hAnsi="Arial" w:cs="Arial"/>
          <w:b/>
          <w:bCs/>
          <w:sz w:val="26"/>
          <w:szCs w:val="26"/>
        </w:rPr>
        <w:t>Use-case diagram</w:t>
      </w:r>
    </w:p>
    <w:p w14:paraId="36FEB5B0" w14:textId="77777777" w:rsidR="00093672" w:rsidRDefault="00714D1E">
      <w:pPr>
        <w:rPr>
          <w:sz w:val="24"/>
          <w:szCs w:val="24"/>
        </w:rPr>
      </w:pPr>
      <w:r>
        <w:rPr>
          <w:rFonts w:ascii="Arial" w:eastAsia="Arial" w:hAnsi="Arial" w:cs="Arial"/>
          <w:b/>
          <w:noProof/>
          <w:sz w:val="26"/>
          <w:szCs w:val="26"/>
        </w:rPr>
        <w:drawing>
          <wp:inline distT="0" distB="0" distL="114300" distR="114300" wp14:anchorId="02BD7218" wp14:editId="07777777">
            <wp:extent cx="5095875" cy="33147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150D853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Szótár</w:t>
      </w:r>
    </w:p>
    <w:p w14:paraId="3C688DF4" w14:textId="349A4A02" w:rsidR="00093672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[A szótár a követelmények alapján készítendő fejezet. Egy szótári bejegyzés definiálásához csak más szótári bejegyzések és köznapi – a feladattól független – fogalmak használhatók fel. A szótár mérete kb. 1-2 oldal legyen. A bejegyzések legyenek ABC sorrendben!]</w:t>
      </w:r>
    </w:p>
    <w:p w14:paraId="1E16080B" w14:textId="38764389" w:rsidR="00285F14" w:rsidRDefault="00285F14" w:rsidP="4517E377">
      <w:pPr>
        <w:rPr>
          <w:i/>
          <w:iCs/>
          <w:color w:val="0000FF"/>
          <w:sz w:val="24"/>
          <w:szCs w:val="24"/>
        </w:rPr>
      </w:pPr>
    </w:p>
    <w:p w14:paraId="7AA4DB14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alapterület</w:t>
      </w:r>
      <w:r w:rsidRPr="00285F14">
        <w:rPr>
          <w:iCs/>
          <w:color w:val="auto"/>
          <w:sz w:val="24"/>
          <w:szCs w:val="24"/>
        </w:rPr>
        <w:t xml:space="preserve"> - Az adott elem mérete.</w:t>
      </w:r>
    </w:p>
    <w:p w14:paraId="2175863A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dolgozó</w:t>
      </w:r>
      <w:r w:rsidRPr="00285F14">
        <w:rPr>
          <w:iCs/>
          <w:color w:val="auto"/>
          <w:sz w:val="24"/>
          <w:szCs w:val="24"/>
        </w:rPr>
        <w:t xml:space="preserve"> - Szinoníma a munkásra. (lsd. munkás)</w:t>
      </w:r>
    </w:p>
    <w:p w14:paraId="34AB3191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elem</w:t>
      </w:r>
      <w:r w:rsidRPr="00285F14">
        <w:rPr>
          <w:iCs/>
          <w:color w:val="auto"/>
          <w:sz w:val="24"/>
          <w:szCs w:val="24"/>
        </w:rPr>
        <w:t xml:space="preserve"> - A játékban megjelenő dolgok összefoglaló neve.</w:t>
      </w:r>
    </w:p>
    <w:p w14:paraId="269960FE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eltolható</w:t>
      </w:r>
      <w:r w:rsidRPr="00285F14">
        <w:rPr>
          <w:iCs/>
          <w:color w:val="auto"/>
          <w:sz w:val="24"/>
          <w:szCs w:val="24"/>
        </w:rPr>
        <w:t xml:space="preserve"> - A munkások képesek mozgatni.</w:t>
      </w:r>
    </w:p>
    <w:p w14:paraId="652AB787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eltolódás</w:t>
      </w:r>
      <w:r w:rsidRPr="00285F14">
        <w:rPr>
          <w:iCs/>
          <w:color w:val="auto"/>
          <w:sz w:val="24"/>
          <w:szCs w:val="24"/>
        </w:rPr>
        <w:t xml:space="preserve"> - Egy másik elem miatt bekövetkezett lépés.</w:t>
      </w:r>
    </w:p>
    <w:p w14:paraId="32CFAC48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előírt hely</w:t>
      </w:r>
      <w:r w:rsidRPr="00285F14">
        <w:rPr>
          <w:iCs/>
          <w:color w:val="auto"/>
          <w:sz w:val="24"/>
          <w:szCs w:val="24"/>
        </w:rPr>
        <w:t xml:space="preserve"> - Egy előre meghatározott mező, ahova ládát el kell juttatni.</w:t>
      </w:r>
    </w:p>
    <w:p w14:paraId="641111C2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 xml:space="preserve">fal </w:t>
      </w:r>
      <w:r w:rsidRPr="00285F14">
        <w:rPr>
          <w:iCs/>
          <w:color w:val="auto"/>
          <w:sz w:val="24"/>
          <w:szCs w:val="24"/>
        </w:rPr>
        <w:t>- A pálya egy olyan eleme, ami nem mozgatható. Ez határolja a pályát.</w:t>
      </w:r>
    </w:p>
    <w:p w14:paraId="7DE323E1" w14:textId="77777777" w:rsidR="00285F14" w:rsidRPr="005C3844" w:rsidRDefault="00285F14" w:rsidP="00285F14">
      <w:pPr>
        <w:spacing w:before="120"/>
        <w:rPr>
          <w:iCs/>
          <w:color w:val="auto"/>
          <w:sz w:val="24"/>
          <w:szCs w:val="24"/>
          <w:lang w:val="en-US"/>
        </w:rPr>
      </w:pPr>
      <w:r w:rsidRPr="005C3844">
        <w:rPr>
          <w:b/>
          <w:iCs/>
          <w:color w:val="auto"/>
          <w:sz w:val="24"/>
          <w:szCs w:val="24"/>
        </w:rPr>
        <w:t>hely</w:t>
      </w:r>
      <w:r w:rsidRPr="00285F14">
        <w:rPr>
          <w:iCs/>
          <w:color w:val="auto"/>
          <w:sz w:val="24"/>
          <w:szCs w:val="24"/>
        </w:rPr>
        <w:t xml:space="preserve"> - A mező szinonímája. (lsd. mező)</w:t>
      </w:r>
    </w:p>
    <w:p w14:paraId="0DE457DE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játék elvesztése</w:t>
      </w:r>
      <w:r w:rsidRPr="00285F14">
        <w:rPr>
          <w:iCs/>
          <w:color w:val="auto"/>
          <w:sz w:val="24"/>
          <w:szCs w:val="24"/>
        </w:rPr>
        <w:t xml:space="preserve"> - A játék befejezésénél bekövetkező, egy lehetséges kimenetel. Akinek a munkása meghal, a játékot elveszti.</w:t>
      </w:r>
    </w:p>
    <w:p w14:paraId="0C0B8D22" w14:textId="5C93D88E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játék megnyerése</w:t>
      </w:r>
      <w:r w:rsidRPr="00285F14">
        <w:rPr>
          <w:iCs/>
          <w:color w:val="auto"/>
          <w:sz w:val="24"/>
          <w:szCs w:val="24"/>
        </w:rPr>
        <w:t xml:space="preserve"> - A játék befejezésénél bekövetkező, egy lehetséges kimenetel. Az nyeri akinek a munkásának a legtöbb pontja</w:t>
      </w:r>
      <w:r w:rsidR="00D334D0">
        <w:rPr>
          <w:iCs/>
          <w:color w:val="auto"/>
          <w:sz w:val="24"/>
          <w:szCs w:val="24"/>
        </w:rPr>
        <w:t xml:space="preserve"> </w:t>
      </w:r>
      <w:r w:rsidRPr="00285F14">
        <w:rPr>
          <w:iCs/>
          <w:color w:val="auto"/>
          <w:sz w:val="24"/>
          <w:szCs w:val="24"/>
        </w:rPr>
        <w:t>van.</w:t>
      </w:r>
    </w:p>
    <w:p w14:paraId="32320EA5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kapcsoló</w:t>
      </w:r>
      <w:r w:rsidRPr="00285F14">
        <w:rPr>
          <w:iCs/>
          <w:color w:val="auto"/>
          <w:sz w:val="24"/>
          <w:szCs w:val="24"/>
        </w:rPr>
        <w:t xml:space="preserve"> - Egy olyan elem aminek lehet az állapotát változtatni (ki- és bekapcsolt).</w:t>
      </w:r>
    </w:p>
    <w:p w14:paraId="456899BF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kapcsoló életbe lép</w:t>
      </w:r>
      <w:r w:rsidRPr="00285F14">
        <w:rPr>
          <w:iCs/>
          <w:color w:val="auto"/>
          <w:sz w:val="24"/>
          <w:szCs w:val="24"/>
        </w:rPr>
        <w:t xml:space="preserve"> - A kapcsoló állapota megváltozik.</w:t>
      </w:r>
    </w:p>
    <w:p w14:paraId="58DF0B01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leesik</w:t>
      </w:r>
      <w:r w:rsidRPr="00285F14">
        <w:rPr>
          <w:iCs/>
          <w:color w:val="auto"/>
          <w:sz w:val="24"/>
          <w:szCs w:val="24"/>
        </w:rPr>
        <w:t xml:space="preserve"> - Eltűnik a pályáról.</w:t>
      </w:r>
    </w:p>
    <w:p w14:paraId="7FB5FE4D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lyuk</w:t>
      </w:r>
      <w:r w:rsidRPr="00285F14">
        <w:rPr>
          <w:iCs/>
          <w:color w:val="auto"/>
          <w:sz w:val="24"/>
          <w:szCs w:val="24"/>
        </w:rPr>
        <w:t xml:space="preserve"> - Olyan mező amire ha rákerül valami, az leesik.</w:t>
      </w:r>
    </w:p>
    <w:p w14:paraId="03E9C11E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lyukhoz tartozik</w:t>
      </w:r>
      <w:r w:rsidRPr="00285F14">
        <w:rPr>
          <w:iCs/>
          <w:color w:val="auto"/>
          <w:sz w:val="24"/>
          <w:szCs w:val="24"/>
        </w:rPr>
        <w:t xml:space="preserve"> - Az adott lyukat irányítja.</w:t>
      </w:r>
    </w:p>
    <w:p w14:paraId="39A25A2A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láda</w:t>
      </w:r>
      <w:r w:rsidRPr="00285F14">
        <w:rPr>
          <w:iCs/>
          <w:color w:val="auto"/>
          <w:sz w:val="24"/>
          <w:szCs w:val="24"/>
        </w:rPr>
        <w:t xml:space="preserve"> - A játékban található elem, ezeket tologatják a munkások.</w:t>
      </w:r>
    </w:p>
    <w:p w14:paraId="2469D4ED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láda a helyén van</w:t>
      </w:r>
      <w:r w:rsidRPr="00285F14">
        <w:rPr>
          <w:iCs/>
          <w:color w:val="auto"/>
          <w:sz w:val="24"/>
          <w:szCs w:val="24"/>
        </w:rPr>
        <w:t xml:space="preserve"> - A láda már a neki előre meghatározott mezőn van.</w:t>
      </w:r>
    </w:p>
    <w:p w14:paraId="0B1A4F82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lép</w:t>
      </w:r>
      <w:r w:rsidRPr="00285F14">
        <w:rPr>
          <w:iCs/>
          <w:color w:val="auto"/>
          <w:sz w:val="24"/>
          <w:szCs w:val="24"/>
        </w:rPr>
        <w:t xml:space="preserve"> - A munkás egyik mezőről átkerül a másikra.</w:t>
      </w:r>
    </w:p>
    <w:p w14:paraId="0B68E5AD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mező</w:t>
      </w:r>
      <w:r w:rsidRPr="00285F14">
        <w:rPr>
          <w:iCs/>
          <w:color w:val="auto"/>
          <w:sz w:val="24"/>
          <w:szCs w:val="24"/>
        </w:rPr>
        <w:t xml:space="preserve"> - A raktár, tehát a pálya egysége, ilyenekből épül fel.</w:t>
      </w:r>
    </w:p>
    <w:p w14:paraId="523FE135" w14:textId="41A3FB8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munkás meghal</w:t>
      </w:r>
      <w:r w:rsidRPr="00285F14">
        <w:rPr>
          <w:iCs/>
          <w:color w:val="auto"/>
          <w:sz w:val="24"/>
          <w:szCs w:val="24"/>
        </w:rPr>
        <w:t xml:space="preserve"> - Az adott munkás szereplő eltűnik a pályáról.</w:t>
      </w:r>
    </w:p>
    <w:p w14:paraId="77AF9367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munkás</w:t>
      </w:r>
      <w:r w:rsidRPr="00285F14">
        <w:rPr>
          <w:iCs/>
          <w:color w:val="auto"/>
          <w:sz w:val="24"/>
          <w:szCs w:val="24"/>
        </w:rPr>
        <w:t xml:space="preserve"> - A játékosok által irányított elem, szereplő.</w:t>
      </w:r>
    </w:p>
    <w:p w14:paraId="25B6DEDD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négyzet</w:t>
      </w:r>
      <w:r w:rsidRPr="00285F14">
        <w:rPr>
          <w:iCs/>
          <w:color w:val="auto"/>
          <w:sz w:val="24"/>
          <w:szCs w:val="24"/>
        </w:rPr>
        <w:t xml:space="preserve"> - A mező szinonímája. (lsd. mező)</w:t>
      </w:r>
    </w:p>
    <w:p w14:paraId="73909548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oszlop</w:t>
      </w:r>
      <w:r w:rsidRPr="00285F14">
        <w:rPr>
          <w:iCs/>
          <w:color w:val="auto"/>
          <w:sz w:val="24"/>
          <w:szCs w:val="24"/>
        </w:rPr>
        <w:t xml:space="preserve"> - A pályát határoló falhoz nem csatlakozó, egy mező alapterületű fal.</w:t>
      </w:r>
    </w:p>
    <w:p w14:paraId="0CBBD290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pálya</w:t>
      </w:r>
      <w:r w:rsidRPr="00285F14">
        <w:rPr>
          <w:iCs/>
          <w:color w:val="auto"/>
          <w:sz w:val="24"/>
          <w:szCs w:val="24"/>
        </w:rPr>
        <w:t xml:space="preserve"> - Ahol a játék játszható, egy raktárt szimulál.</w:t>
      </w:r>
    </w:p>
    <w:p w14:paraId="1C8984E7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raktár</w:t>
      </w:r>
      <w:r w:rsidRPr="00285F14">
        <w:rPr>
          <w:iCs/>
          <w:color w:val="auto"/>
          <w:sz w:val="24"/>
          <w:szCs w:val="24"/>
        </w:rPr>
        <w:t xml:space="preserve"> - Egy raktárépületet szimulál, maga a játék végig itt folyik.</w:t>
      </w:r>
    </w:p>
    <w:p w14:paraId="62BC5A4C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szomszédos négyzet</w:t>
      </w:r>
      <w:r w:rsidRPr="00285F14">
        <w:rPr>
          <w:iCs/>
          <w:color w:val="auto"/>
          <w:sz w:val="24"/>
          <w:szCs w:val="24"/>
        </w:rPr>
        <w:t xml:space="preserve"> - Olyan négyzet melynek egyik oldala közös az adott négyzettel.</w:t>
      </w:r>
    </w:p>
    <w:p w14:paraId="2C09AC06" w14:textId="4ECEC81D" w:rsidR="00821561" w:rsidRDefault="00285F14" w:rsidP="00285F14">
      <w:pPr>
        <w:spacing w:before="120"/>
        <w:rPr>
          <w:iCs/>
          <w:color w:val="auto"/>
          <w:sz w:val="24"/>
          <w:szCs w:val="24"/>
        </w:rPr>
      </w:pPr>
      <w:r w:rsidRPr="005C3844">
        <w:rPr>
          <w:b/>
          <w:iCs/>
          <w:color w:val="auto"/>
          <w:sz w:val="24"/>
          <w:szCs w:val="24"/>
        </w:rPr>
        <w:t>válaszfal</w:t>
      </w:r>
      <w:r w:rsidRPr="00285F14">
        <w:rPr>
          <w:iCs/>
          <w:color w:val="auto"/>
          <w:sz w:val="24"/>
          <w:szCs w:val="24"/>
        </w:rPr>
        <w:t xml:space="preserve"> - A pályát határoló falhoz csatlakozó falrész.</w:t>
      </w:r>
    </w:p>
    <w:p w14:paraId="6DDFE6F6" w14:textId="77777777" w:rsidR="00821561" w:rsidRDefault="00821561">
      <w:pPr>
        <w:rPr>
          <w:iCs/>
          <w:color w:val="auto"/>
          <w:sz w:val="24"/>
          <w:szCs w:val="24"/>
        </w:rPr>
      </w:pPr>
      <w:r>
        <w:rPr>
          <w:iCs/>
          <w:color w:val="auto"/>
          <w:sz w:val="24"/>
          <w:szCs w:val="24"/>
        </w:rPr>
        <w:br w:type="page"/>
      </w:r>
    </w:p>
    <w:p w14:paraId="7A0938A3" w14:textId="77777777" w:rsidR="00285F14" w:rsidRPr="00285F14" w:rsidRDefault="00285F14" w:rsidP="00285F14">
      <w:pPr>
        <w:spacing w:before="120"/>
        <w:rPr>
          <w:iCs/>
          <w:color w:val="auto"/>
          <w:sz w:val="24"/>
          <w:szCs w:val="24"/>
        </w:rPr>
      </w:pPr>
    </w:p>
    <w:p w14:paraId="5318A6EB" w14:textId="3947D884" w:rsidR="0029664F" w:rsidRDefault="0029664F" w:rsidP="4517E377">
      <w:pPr>
        <w:rPr>
          <w:i/>
          <w:iCs/>
          <w:color w:val="0000FF"/>
          <w:sz w:val="24"/>
          <w:szCs w:val="24"/>
        </w:rPr>
      </w:pPr>
    </w:p>
    <w:p w14:paraId="5DAC7C3B" w14:textId="2054B63D" w:rsidR="00821561" w:rsidRPr="00821561" w:rsidRDefault="00714D1E" w:rsidP="00821561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t>Projekt terv</w:t>
      </w:r>
    </w:p>
    <w:p w14:paraId="577D3E6D" w14:textId="5509414C" w:rsidR="00C150E7" w:rsidRPr="002E0914" w:rsidRDefault="00821561" w:rsidP="002E0914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Lépések, határidők</w:t>
      </w:r>
    </w:p>
    <w:p w14:paraId="0E46D28F" w14:textId="713CE16F" w:rsidR="00C230FC" w:rsidRDefault="00C230FC"/>
    <w:tbl>
      <w:tblPr>
        <w:tblStyle w:val="Vilgosrnykols1jellszn"/>
        <w:tblW w:w="5000" w:type="pct"/>
        <w:tblLook w:val="0660" w:firstRow="1" w:lastRow="1" w:firstColumn="0" w:lastColumn="0" w:noHBand="1" w:noVBand="1"/>
      </w:tblPr>
      <w:tblGrid>
        <w:gridCol w:w="1577"/>
        <w:gridCol w:w="3842"/>
        <w:gridCol w:w="2631"/>
        <w:gridCol w:w="2632"/>
      </w:tblGrid>
      <w:tr w:rsidR="00C230FC" w14:paraId="794BDE6D" w14:textId="77777777" w:rsidTr="00A25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82" w:type="pct"/>
            <w:noWrap/>
          </w:tcPr>
          <w:p w14:paraId="4E087996" w14:textId="3C4C9A1C" w:rsidR="00C230FC" w:rsidRDefault="00A25AB3">
            <w:r>
              <w:t>Sorszám</w:t>
            </w:r>
          </w:p>
        </w:tc>
        <w:tc>
          <w:tcPr>
            <w:tcW w:w="1817" w:type="pct"/>
          </w:tcPr>
          <w:p w14:paraId="362D4DD4" w14:textId="269D0E01" w:rsidR="00C230FC" w:rsidRDefault="00A25AB3">
            <w:r>
              <w:t>Lépés</w:t>
            </w:r>
          </w:p>
        </w:tc>
        <w:tc>
          <w:tcPr>
            <w:tcW w:w="1250" w:type="pct"/>
          </w:tcPr>
          <w:p w14:paraId="030F8BCC" w14:textId="74734057" w:rsidR="00C230FC" w:rsidRDefault="00A25AB3">
            <w:r>
              <w:t>Jelleg</w:t>
            </w:r>
          </w:p>
        </w:tc>
        <w:tc>
          <w:tcPr>
            <w:tcW w:w="1250" w:type="pct"/>
          </w:tcPr>
          <w:p w14:paraId="0672B30E" w14:textId="56862E1A" w:rsidR="00C230FC" w:rsidRDefault="00A25AB3">
            <w:r>
              <w:t>Határidő</w:t>
            </w:r>
          </w:p>
        </w:tc>
      </w:tr>
      <w:tr w:rsidR="00C230FC" w14:paraId="7D8940C3" w14:textId="77777777" w:rsidTr="00A25AB3">
        <w:tc>
          <w:tcPr>
            <w:tcW w:w="682" w:type="pct"/>
            <w:noWrap/>
          </w:tcPr>
          <w:p w14:paraId="1857A9E0" w14:textId="4BE098BE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1.</w:t>
            </w:r>
          </w:p>
        </w:tc>
        <w:tc>
          <w:tcPr>
            <w:tcW w:w="1817" w:type="pct"/>
          </w:tcPr>
          <w:p w14:paraId="761CA56D" w14:textId="69ADE8AC" w:rsidR="00C230FC" w:rsidRDefault="00A25AB3">
            <w:pPr>
              <w:pStyle w:val="DecimalAligned"/>
            </w:pPr>
            <w:r w:rsidRPr="00A25AB3">
              <w:t>Követelmény, projekt, funkcionalitás</w:t>
            </w:r>
          </w:p>
        </w:tc>
        <w:tc>
          <w:tcPr>
            <w:tcW w:w="1250" w:type="pct"/>
          </w:tcPr>
          <w:p w14:paraId="4403497F" w14:textId="0DF3257C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4D277390" w14:textId="39F5AB97" w:rsidR="00C230FC" w:rsidRDefault="00200904">
            <w:pPr>
              <w:pStyle w:val="DecimalAligned"/>
            </w:pPr>
            <w:r>
              <w:t>Február 19.</w:t>
            </w:r>
          </w:p>
        </w:tc>
      </w:tr>
      <w:tr w:rsidR="00C230FC" w14:paraId="3923A0D0" w14:textId="77777777" w:rsidTr="00A25AB3">
        <w:tc>
          <w:tcPr>
            <w:tcW w:w="682" w:type="pct"/>
            <w:noWrap/>
          </w:tcPr>
          <w:p w14:paraId="158676CC" w14:textId="603F4750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2.</w:t>
            </w:r>
          </w:p>
        </w:tc>
        <w:tc>
          <w:tcPr>
            <w:tcW w:w="1817" w:type="pct"/>
          </w:tcPr>
          <w:p w14:paraId="6288309F" w14:textId="2AABCA5A" w:rsidR="00C230FC" w:rsidRDefault="00A25AB3">
            <w:pPr>
              <w:pStyle w:val="DecimalAligned"/>
            </w:pPr>
            <w:r w:rsidRPr="00A25AB3">
              <w:t>Analízis modell kidolgozása 1.</w:t>
            </w:r>
          </w:p>
        </w:tc>
        <w:tc>
          <w:tcPr>
            <w:tcW w:w="1250" w:type="pct"/>
          </w:tcPr>
          <w:p w14:paraId="1DBE2CAA" w14:textId="0522593D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23C434A0" w14:textId="6072090C" w:rsidR="00C230FC" w:rsidRDefault="00200904">
            <w:pPr>
              <w:pStyle w:val="DecimalAligned"/>
            </w:pPr>
            <w:r>
              <w:t>Február 26.</w:t>
            </w:r>
          </w:p>
        </w:tc>
      </w:tr>
      <w:tr w:rsidR="00C230FC" w14:paraId="5BF9E695" w14:textId="77777777" w:rsidTr="00A25AB3">
        <w:tc>
          <w:tcPr>
            <w:tcW w:w="682" w:type="pct"/>
            <w:noWrap/>
          </w:tcPr>
          <w:p w14:paraId="26DD185E" w14:textId="2039DE53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3.</w:t>
            </w:r>
          </w:p>
        </w:tc>
        <w:tc>
          <w:tcPr>
            <w:tcW w:w="1817" w:type="pct"/>
          </w:tcPr>
          <w:p w14:paraId="0AFC8899" w14:textId="204C8147" w:rsidR="00C230FC" w:rsidRDefault="00A25AB3">
            <w:pPr>
              <w:pStyle w:val="DecimalAligned"/>
            </w:pPr>
            <w:r w:rsidRPr="00A25AB3">
              <w:t>Analízis modell kidolgozása 2.</w:t>
            </w:r>
          </w:p>
        </w:tc>
        <w:tc>
          <w:tcPr>
            <w:tcW w:w="1250" w:type="pct"/>
          </w:tcPr>
          <w:p w14:paraId="1510FCC6" w14:textId="6AD8E424" w:rsidR="00C230FC" w:rsidRPr="00066827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47BDEB55" w14:textId="3BC37C61" w:rsidR="00C230FC" w:rsidRDefault="00200904">
            <w:pPr>
              <w:pStyle w:val="DecimalAligned"/>
            </w:pPr>
            <w:r>
              <w:t>Március 5.</w:t>
            </w:r>
          </w:p>
        </w:tc>
      </w:tr>
      <w:tr w:rsidR="00C230FC" w14:paraId="2E96D3B6" w14:textId="77777777" w:rsidTr="00A25AB3">
        <w:tc>
          <w:tcPr>
            <w:tcW w:w="682" w:type="pct"/>
            <w:noWrap/>
          </w:tcPr>
          <w:p w14:paraId="1D0FBFA4" w14:textId="2F11ED16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4.</w:t>
            </w:r>
          </w:p>
        </w:tc>
        <w:tc>
          <w:tcPr>
            <w:tcW w:w="1817" w:type="pct"/>
          </w:tcPr>
          <w:p w14:paraId="0037C46F" w14:textId="1B6826D8" w:rsidR="00C230FC" w:rsidRDefault="00A25AB3">
            <w:pPr>
              <w:pStyle w:val="DecimalAligned"/>
            </w:pPr>
            <w:r w:rsidRPr="00A25AB3">
              <w:t>Szkeleton tervezése</w:t>
            </w:r>
          </w:p>
        </w:tc>
        <w:tc>
          <w:tcPr>
            <w:tcW w:w="1250" w:type="pct"/>
          </w:tcPr>
          <w:p w14:paraId="76777F3B" w14:textId="7EF44132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61590161" w14:textId="4D31E3BD" w:rsidR="00C230FC" w:rsidRDefault="00200904">
            <w:pPr>
              <w:pStyle w:val="DecimalAligned"/>
            </w:pPr>
            <w:r>
              <w:t>Március 12.</w:t>
            </w:r>
          </w:p>
        </w:tc>
      </w:tr>
      <w:tr w:rsidR="00C230FC" w14:paraId="5C815AE6" w14:textId="77777777" w:rsidTr="00A25AB3">
        <w:tc>
          <w:tcPr>
            <w:tcW w:w="682" w:type="pct"/>
            <w:noWrap/>
          </w:tcPr>
          <w:p w14:paraId="6B44AF0D" w14:textId="4AEADB8B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5.</w:t>
            </w:r>
          </w:p>
        </w:tc>
        <w:tc>
          <w:tcPr>
            <w:tcW w:w="1817" w:type="pct"/>
          </w:tcPr>
          <w:p w14:paraId="44FC7FEE" w14:textId="0B98519B" w:rsidR="00C230FC" w:rsidRDefault="00A25AB3">
            <w:pPr>
              <w:pStyle w:val="DecimalAligned"/>
            </w:pPr>
            <w:r w:rsidRPr="00A25AB3">
              <w:t>Szkeleton</w:t>
            </w:r>
          </w:p>
        </w:tc>
        <w:tc>
          <w:tcPr>
            <w:tcW w:w="1250" w:type="pct"/>
          </w:tcPr>
          <w:p w14:paraId="25C4B131" w14:textId="5061D905" w:rsidR="00C230FC" w:rsidRDefault="00066827">
            <w:pPr>
              <w:pStyle w:val="DecimalAligned"/>
            </w:pPr>
            <w:r>
              <w:t>szoftver</w:t>
            </w:r>
          </w:p>
        </w:tc>
        <w:tc>
          <w:tcPr>
            <w:tcW w:w="1250" w:type="pct"/>
          </w:tcPr>
          <w:p w14:paraId="05CE7594" w14:textId="596F90D2" w:rsidR="00C230FC" w:rsidRDefault="00200904">
            <w:pPr>
              <w:pStyle w:val="DecimalAligned"/>
            </w:pPr>
            <w:r>
              <w:t>Március 19.</w:t>
            </w:r>
          </w:p>
        </w:tc>
      </w:tr>
      <w:tr w:rsidR="00C230FC" w14:paraId="431D5DAA" w14:textId="77777777" w:rsidTr="00A25AB3">
        <w:tc>
          <w:tcPr>
            <w:tcW w:w="682" w:type="pct"/>
            <w:noWrap/>
          </w:tcPr>
          <w:p w14:paraId="288C712A" w14:textId="57928867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6.</w:t>
            </w:r>
          </w:p>
        </w:tc>
        <w:tc>
          <w:tcPr>
            <w:tcW w:w="1817" w:type="pct"/>
          </w:tcPr>
          <w:p w14:paraId="2EDE2C07" w14:textId="1B3BD9E9" w:rsidR="00C230FC" w:rsidRDefault="00A25AB3">
            <w:pPr>
              <w:pStyle w:val="DecimalAligned"/>
            </w:pPr>
            <w:r w:rsidRPr="00A25AB3">
              <w:t>Prototípus koncepciója</w:t>
            </w:r>
          </w:p>
        </w:tc>
        <w:tc>
          <w:tcPr>
            <w:tcW w:w="1250" w:type="pct"/>
          </w:tcPr>
          <w:p w14:paraId="1C4BE53B" w14:textId="12852369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26A5D65C" w14:textId="46B45471" w:rsidR="00C230FC" w:rsidRDefault="00200904">
            <w:pPr>
              <w:pStyle w:val="DecimalAligned"/>
            </w:pPr>
            <w:r>
              <w:t>Március 26.</w:t>
            </w:r>
          </w:p>
        </w:tc>
      </w:tr>
      <w:tr w:rsidR="00C230FC" w14:paraId="1E59A886" w14:textId="77777777" w:rsidTr="00A25AB3">
        <w:tc>
          <w:tcPr>
            <w:tcW w:w="682" w:type="pct"/>
            <w:noWrap/>
          </w:tcPr>
          <w:p w14:paraId="589F1F38" w14:textId="05B99E1C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7.</w:t>
            </w:r>
          </w:p>
        </w:tc>
        <w:tc>
          <w:tcPr>
            <w:tcW w:w="1817" w:type="pct"/>
          </w:tcPr>
          <w:p w14:paraId="6B7D86BA" w14:textId="2D428A8A" w:rsidR="00C230FC" w:rsidRDefault="00A25AB3">
            <w:pPr>
              <w:pStyle w:val="DecimalAligned"/>
            </w:pPr>
            <w:r w:rsidRPr="00A25AB3">
              <w:t>Részletes tervek</w:t>
            </w:r>
          </w:p>
        </w:tc>
        <w:tc>
          <w:tcPr>
            <w:tcW w:w="1250" w:type="pct"/>
          </w:tcPr>
          <w:p w14:paraId="49A6702D" w14:textId="0B417DDC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112A49B0" w14:textId="00809D5D" w:rsidR="00C230FC" w:rsidRDefault="00200904">
            <w:pPr>
              <w:pStyle w:val="DecimalAligned"/>
            </w:pPr>
            <w:r>
              <w:t>Április 9.</w:t>
            </w:r>
          </w:p>
        </w:tc>
      </w:tr>
      <w:tr w:rsidR="00C230FC" w14:paraId="122A1806" w14:textId="77777777" w:rsidTr="00A25AB3">
        <w:tc>
          <w:tcPr>
            <w:tcW w:w="682" w:type="pct"/>
            <w:noWrap/>
          </w:tcPr>
          <w:p w14:paraId="70A2F05F" w14:textId="72E38E87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8.</w:t>
            </w:r>
          </w:p>
        </w:tc>
        <w:tc>
          <w:tcPr>
            <w:tcW w:w="1817" w:type="pct"/>
          </w:tcPr>
          <w:p w14:paraId="35EC6898" w14:textId="2D557216" w:rsidR="00C230FC" w:rsidRDefault="00A25AB3">
            <w:pPr>
              <w:pStyle w:val="DecimalAligned"/>
            </w:pPr>
            <w:r w:rsidRPr="00A25AB3">
              <w:t>Prototípus</w:t>
            </w:r>
          </w:p>
        </w:tc>
        <w:tc>
          <w:tcPr>
            <w:tcW w:w="1250" w:type="pct"/>
          </w:tcPr>
          <w:p w14:paraId="49756144" w14:textId="5610C59B" w:rsidR="00C230FC" w:rsidRDefault="00066827">
            <w:pPr>
              <w:pStyle w:val="DecimalAligned"/>
            </w:pPr>
            <w:r>
              <w:t>szoftver</w:t>
            </w:r>
          </w:p>
        </w:tc>
        <w:tc>
          <w:tcPr>
            <w:tcW w:w="1250" w:type="pct"/>
          </w:tcPr>
          <w:p w14:paraId="37214392" w14:textId="7FBDF0F6" w:rsidR="00C230FC" w:rsidRDefault="00200904">
            <w:pPr>
              <w:pStyle w:val="DecimalAligned"/>
            </w:pPr>
            <w:r>
              <w:t>Április 23.</w:t>
            </w:r>
          </w:p>
        </w:tc>
      </w:tr>
      <w:tr w:rsidR="00C230FC" w14:paraId="7A659685" w14:textId="77777777" w:rsidTr="00A25AB3">
        <w:tc>
          <w:tcPr>
            <w:tcW w:w="682" w:type="pct"/>
            <w:noWrap/>
          </w:tcPr>
          <w:p w14:paraId="73E86BCD" w14:textId="15D1B346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9.</w:t>
            </w:r>
          </w:p>
        </w:tc>
        <w:tc>
          <w:tcPr>
            <w:tcW w:w="1817" w:type="pct"/>
          </w:tcPr>
          <w:p w14:paraId="367C9E92" w14:textId="394E7AD7" w:rsidR="00C230FC" w:rsidRDefault="00A25AB3">
            <w:pPr>
              <w:pStyle w:val="DecimalAligned"/>
            </w:pPr>
            <w:r w:rsidRPr="00A25AB3">
              <w:t>Grafikus felület specifikációja</w:t>
            </w:r>
          </w:p>
        </w:tc>
        <w:tc>
          <w:tcPr>
            <w:tcW w:w="1250" w:type="pct"/>
          </w:tcPr>
          <w:p w14:paraId="65DC0DB2" w14:textId="2C5E7E04" w:rsidR="00C230FC" w:rsidRDefault="00066827">
            <w:pPr>
              <w:pStyle w:val="DecimalAligned"/>
            </w:pPr>
            <w:r>
              <w:t>dokumentáció</w:t>
            </w:r>
          </w:p>
        </w:tc>
        <w:tc>
          <w:tcPr>
            <w:tcW w:w="1250" w:type="pct"/>
          </w:tcPr>
          <w:p w14:paraId="46064A84" w14:textId="0D09DBFF" w:rsidR="00C230FC" w:rsidRDefault="00200904">
            <w:pPr>
              <w:pStyle w:val="DecimalAligned"/>
            </w:pPr>
            <w:r>
              <w:t>Május 2.</w:t>
            </w:r>
          </w:p>
        </w:tc>
      </w:tr>
      <w:tr w:rsidR="00C230FC" w14:paraId="0CF7628D" w14:textId="77777777" w:rsidTr="00A25AB3">
        <w:tc>
          <w:tcPr>
            <w:tcW w:w="682" w:type="pct"/>
            <w:noWrap/>
          </w:tcPr>
          <w:p w14:paraId="264C7417" w14:textId="7C37F461" w:rsidR="00C230FC" w:rsidRPr="00A25AB3" w:rsidRDefault="00A25AB3" w:rsidP="00A25AB3">
            <w:pPr>
              <w:jc w:val="right"/>
              <w:rPr>
                <w:b/>
              </w:rPr>
            </w:pPr>
            <w:r w:rsidRPr="00A25AB3">
              <w:rPr>
                <w:b/>
              </w:rPr>
              <w:t>10.</w:t>
            </w:r>
          </w:p>
        </w:tc>
        <w:tc>
          <w:tcPr>
            <w:tcW w:w="1817" w:type="pct"/>
          </w:tcPr>
          <w:p w14:paraId="5E0E4EED" w14:textId="5E2C6EB5" w:rsidR="00C230FC" w:rsidRDefault="00A25AB3">
            <w:pPr>
              <w:pStyle w:val="DecimalAligned"/>
            </w:pPr>
            <w:r w:rsidRPr="00A25AB3">
              <w:t>Grafikus változat</w:t>
            </w:r>
          </w:p>
        </w:tc>
        <w:tc>
          <w:tcPr>
            <w:tcW w:w="1250" w:type="pct"/>
          </w:tcPr>
          <w:p w14:paraId="65F6B941" w14:textId="393EB0D8" w:rsidR="00C230FC" w:rsidRDefault="00066827">
            <w:pPr>
              <w:pStyle w:val="DecimalAligned"/>
            </w:pPr>
            <w:r>
              <w:t>szoftver</w:t>
            </w:r>
          </w:p>
        </w:tc>
        <w:tc>
          <w:tcPr>
            <w:tcW w:w="1250" w:type="pct"/>
          </w:tcPr>
          <w:p w14:paraId="452DE6AD" w14:textId="1551CBFF" w:rsidR="00C230FC" w:rsidRDefault="00200904">
            <w:pPr>
              <w:pStyle w:val="DecimalAligned"/>
            </w:pPr>
            <w:r>
              <w:t>Május 14.</w:t>
            </w:r>
          </w:p>
        </w:tc>
      </w:tr>
      <w:tr w:rsidR="00C230FC" w14:paraId="120FD582" w14:textId="77777777" w:rsidTr="00A25AB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682" w:type="pct"/>
            <w:noWrap/>
          </w:tcPr>
          <w:p w14:paraId="098C7DB0" w14:textId="2A2B89D4" w:rsidR="00C230FC" w:rsidRDefault="00A25AB3">
            <w:r w:rsidRPr="00A25AB3">
              <w:t>Összefoglalás</w:t>
            </w:r>
          </w:p>
        </w:tc>
        <w:tc>
          <w:tcPr>
            <w:tcW w:w="1817" w:type="pct"/>
          </w:tcPr>
          <w:p w14:paraId="6DBE80D5" w14:textId="6AF3B51B" w:rsidR="00C230FC" w:rsidRDefault="00C230FC">
            <w:pPr>
              <w:pStyle w:val="DecimalAligned"/>
            </w:pPr>
          </w:p>
        </w:tc>
        <w:tc>
          <w:tcPr>
            <w:tcW w:w="1250" w:type="pct"/>
          </w:tcPr>
          <w:p w14:paraId="4061588D" w14:textId="03D15DF9" w:rsidR="00C230FC" w:rsidRDefault="00C230FC">
            <w:pPr>
              <w:pStyle w:val="DecimalAligned"/>
            </w:pPr>
          </w:p>
        </w:tc>
        <w:tc>
          <w:tcPr>
            <w:tcW w:w="1250" w:type="pct"/>
          </w:tcPr>
          <w:p w14:paraId="718EE5B9" w14:textId="24396E51" w:rsidR="00C230FC" w:rsidRDefault="00066827">
            <w:pPr>
              <w:pStyle w:val="DecimalAligned"/>
            </w:pPr>
            <w:r>
              <w:t>Május 18.</w:t>
            </w:r>
          </w:p>
        </w:tc>
      </w:tr>
    </w:tbl>
    <w:p w14:paraId="744061A5" w14:textId="77777777" w:rsidR="00C230FC" w:rsidRPr="00C230FC" w:rsidRDefault="00C230FC" w:rsidP="00C230FC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40D80BB3" w14:textId="09CAC33B" w:rsidR="00821561" w:rsidRDefault="00821561" w:rsidP="00821561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Beosztások</w:t>
      </w:r>
    </w:p>
    <w:p w14:paraId="42B061FC" w14:textId="5C3FAA2C" w:rsidR="00F03550" w:rsidRPr="00F03550" w:rsidRDefault="00F03550" w:rsidP="00F03550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A csapat alapvetően azonos képességű tagokból áll, így az egyes feladatok típusuk szerint nem lesznek kifejezetten szétosztva. Mindenki végez mindenfajta feladatot.</w:t>
      </w:r>
      <w:r w:rsidR="00517321">
        <w:rPr>
          <w:rFonts w:eastAsia="Arial"/>
          <w:bCs/>
          <w:iCs/>
          <w:color w:val="000000" w:themeColor="text1"/>
          <w:sz w:val="24"/>
          <w:szCs w:val="24"/>
        </w:rPr>
        <w:t xml:space="preserve"> Ez előnyt jelent egy csapattag esetleges ideiglenes kiesésénél, hiszen ekkor más átveheti a feladatát.</w:t>
      </w:r>
    </w:p>
    <w:p w14:paraId="02C9E0A0" w14:textId="70FF9550" w:rsidR="00F03550" w:rsidRPr="00277CB5" w:rsidRDefault="00F03550" w:rsidP="00061951">
      <w:pPr>
        <w:keepNext/>
        <w:spacing w:before="240" w:after="120"/>
        <w:rPr>
          <w:rFonts w:eastAsia="Arial"/>
          <w:b/>
          <w:bCs/>
          <w:i/>
          <w:iCs/>
          <w:color w:val="000000" w:themeColor="text1"/>
          <w:sz w:val="28"/>
          <w:szCs w:val="28"/>
        </w:rPr>
      </w:pPr>
      <w:r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 xml:space="preserve">Mátyás Gergely </w:t>
      </w:r>
      <w:r w:rsidR="00C45B41"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>(Csapatvezető)</w:t>
      </w:r>
    </w:p>
    <w:p w14:paraId="444C6515" w14:textId="4C51A3D8" w:rsidR="00307CA6" w:rsidRDefault="00307CA6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(általános): </w:t>
      </w:r>
      <w:r w:rsidR="00EA5278">
        <w:rPr>
          <w:rFonts w:eastAsia="Arial"/>
          <w:bCs/>
          <w:iCs/>
          <w:color w:val="000000" w:themeColor="text1"/>
          <w:sz w:val="24"/>
          <w:szCs w:val="24"/>
        </w:rPr>
        <w:t>tervezés, modellezés, dokumentáció, fejlesztés</w:t>
      </w:r>
      <w:r w:rsidR="00996BE8">
        <w:rPr>
          <w:rFonts w:eastAsia="Arial"/>
          <w:bCs/>
          <w:iCs/>
          <w:color w:val="000000" w:themeColor="text1"/>
          <w:sz w:val="24"/>
          <w:szCs w:val="24"/>
        </w:rPr>
        <w:t>, tesztelés</w:t>
      </w:r>
    </w:p>
    <w:p w14:paraId="7BE00F63" w14:textId="4A29600D" w:rsidR="00C45B41" w:rsidRPr="00BC20B1" w:rsidRDefault="00BC20B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(posztból adódó): </w:t>
      </w:r>
      <w:r>
        <w:rPr>
          <w:rFonts w:eastAsia="Arial"/>
          <w:bCs/>
          <w:iCs/>
          <w:color w:val="000000" w:themeColor="text1"/>
          <w:sz w:val="24"/>
          <w:szCs w:val="24"/>
        </w:rPr>
        <w:t>csapat irányítása, csapat összehangolása, esetleges viták eldöntése, kapcsolattartás az oktatókkal, csapat egy</w:t>
      </w:r>
      <w:r w:rsidR="0019137E">
        <w:rPr>
          <w:rFonts w:eastAsia="Arial"/>
          <w:bCs/>
          <w:iCs/>
          <w:color w:val="000000" w:themeColor="text1"/>
          <w:sz w:val="24"/>
          <w:szCs w:val="24"/>
        </w:rPr>
        <w:t xml:space="preserve"> </w:t>
      </w:r>
      <w:r>
        <w:rPr>
          <w:rFonts w:eastAsia="Arial"/>
          <w:bCs/>
          <w:iCs/>
          <w:color w:val="000000" w:themeColor="text1"/>
          <w:sz w:val="24"/>
          <w:szCs w:val="24"/>
        </w:rPr>
        <w:t>személyként való alap képviselése</w:t>
      </w:r>
    </w:p>
    <w:p w14:paraId="217EB694" w14:textId="05B0812D" w:rsidR="00C45B41" w:rsidRPr="00277CB5" w:rsidRDefault="00C45B41" w:rsidP="00061951">
      <w:pPr>
        <w:keepNext/>
        <w:spacing w:before="240" w:after="120"/>
        <w:rPr>
          <w:rFonts w:eastAsia="Arial"/>
          <w:b/>
          <w:bCs/>
          <w:i/>
          <w:iCs/>
          <w:color w:val="000000" w:themeColor="text1"/>
          <w:sz w:val="28"/>
          <w:szCs w:val="28"/>
        </w:rPr>
      </w:pPr>
      <w:r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 xml:space="preserve">Bertalan Bálint </w:t>
      </w:r>
    </w:p>
    <w:p w14:paraId="152F0E15" w14:textId="29466D3F" w:rsidR="00C45B41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(általános): </w:t>
      </w:r>
      <w:r>
        <w:rPr>
          <w:rFonts w:eastAsia="Arial"/>
          <w:bCs/>
          <w:iCs/>
          <w:color w:val="000000" w:themeColor="text1"/>
          <w:sz w:val="24"/>
          <w:szCs w:val="24"/>
        </w:rPr>
        <w:t>tervezés, modellezés, dokumentáció, fejlesztés</w:t>
      </w:r>
      <w:r w:rsidR="008A2AAE">
        <w:rPr>
          <w:rFonts w:eastAsia="Arial"/>
          <w:bCs/>
          <w:iCs/>
          <w:color w:val="000000" w:themeColor="text1"/>
          <w:sz w:val="24"/>
          <w:szCs w:val="24"/>
        </w:rPr>
        <w:t>, tesztelés</w:t>
      </w:r>
    </w:p>
    <w:p w14:paraId="493BE597" w14:textId="5EC14463" w:rsidR="00C45B41" w:rsidRPr="00AE72DA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(posztból adódó): </w:t>
      </w:r>
      <w:r w:rsidR="00AE72DA">
        <w:rPr>
          <w:rFonts w:eastAsia="Arial"/>
          <w:bCs/>
          <w:iCs/>
          <w:color w:val="000000" w:themeColor="text1"/>
          <w:sz w:val="24"/>
          <w:szCs w:val="24"/>
        </w:rPr>
        <w:t>feladatrész megoldások összeállítása, megoldások ellenőrzés</w:t>
      </w:r>
      <w:r w:rsidR="00327A3F">
        <w:rPr>
          <w:rFonts w:eastAsia="Arial"/>
          <w:bCs/>
          <w:iCs/>
          <w:color w:val="000000" w:themeColor="text1"/>
          <w:sz w:val="24"/>
          <w:szCs w:val="24"/>
        </w:rPr>
        <w:t>ének irányítása</w:t>
      </w:r>
      <w:r w:rsidR="00A910A9">
        <w:rPr>
          <w:rFonts w:eastAsia="Arial"/>
          <w:bCs/>
          <w:iCs/>
          <w:color w:val="000000" w:themeColor="text1"/>
          <w:sz w:val="24"/>
          <w:szCs w:val="24"/>
        </w:rPr>
        <w:t>, dokumentációk készítésének irányít</w:t>
      </w:r>
      <w:r w:rsidR="00862FD1">
        <w:rPr>
          <w:rFonts w:eastAsia="Arial"/>
          <w:bCs/>
          <w:iCs/>
          <w:color w:val="000000" w:themeColor="text1"/>
          <w:sz w:val="24"/>
          <w:szCs w:val="24"/>
        </w:rPr>
        <w:t>ása</w:t>
      </w:r>
    </w:p>
    <w:p w14:paraId="34CBACF1" w14:textId="3C0475C7" w:rsidR="00C45B41" w:rsidRPr="00277CB5" w:rsidRDefault="008A2AAE" w:rsidP="00061951">
      <w:pPr>
        <w:keepNext/>
        <w:spacing w:before="240" w:after="120"/>
        <w:rPr>
          <w:rFonts w:eastAsia="Arial"/>
          <w:b/>
          <w:bCs/>
          <w:i/>
          <w:iCs/>
          <w:color w:val="000000" w:themeColor="text1"/>
          <w:sz w:val="28"/>
          <w:szCs w:val="28"/>
        </w:rPr>
      </w:pPr>
      <w:r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>Gurubi Barnabás</w:t>
      </w:r>
      <w:r w:rsidR="00C45B41"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6217674E" w14:textId="15D3924C" w:rsidR="00C45B41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(általános): </w:t>
      </w:r>
      <w:r>
        <w:rPr>
          <w:rFonts w:eastAsia="Arial"/>
          <w:bCs/>
          <w:iCs/>
          <w:color w:val="000000" w:themeColor="text1"/>
          <w:sz w:val="24"/>
          <w:szCs w:val="24"/>
        </w:rPr>
        <w:t>tervezés, modellezés, dokumentáció, fejlesztés</w:t>
      </w:r>
      <w:r w:rsidR="00E56CE1">
        <w:rPr>
          <w:rFonts w:eastAsia="Arial"/>
          <w:bCs/>
          <w:iCs/>
          <w:color w:val="000000" w:themeColor="text1"/>
          <w:sz w:val="24"/>
          <w:szCs w:val="24"/>
        </w:rPr>
        <w:t>, tesztelés</w:t>
      </w:r>
      <w:r w:rsidR="005A2422">
        <w:rPr>
          <w:rFonts w:eastAsia="Arial"/>
          <w:bCs/>
          <w:iCs/>
          <w:color w:val="000000" w:themeColor="text1"/>
          <w:sz w:val="24"/>
          <w:szCs w:val="24"/>
        </w:rPr>
        <w:t>, naplózás</w:t>
      </w:r>
    </w:p>
    <w:p w14:paraId="36E312EC" w14:textId="5B60E97B" w:rsidR="00C45B41" w:rsidRPr="00BC20B1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(posztból adódó): </w:t>
      </w:r>
      <w:r w:rsidR="00656C2F">
        <w:rPr>
          <w:rFonts w:eastAsia="Arial"/>
          <w:bCs/>
          <w:iCs/>
          <w:color w:val="000000" w:themeColor="text1"/>
          <w:sz w:val="24"/>
          <w:szCs w:val="24"/>
        </w:rPr>
        <w:t xml:space="preserve">kommunikáció </w:t>
      </w:r>
      <w:r w:rsidR="00D20565">
        <w:rPr>
          <w:rFonts w:eastAsia="Arial"/>
          <w:bCs/>
          <w:iCs/>
          <w:color w:val="000000" w:themeColor="text1"/>
          <w:sz w:val="24"/>
          <w:szCs w:val="24"/>
        </w:rPr>
        <w:t>irányítása</w:t>
      </w:r>
      <w:r w:rsidR="00656C2F">
        <w:rPr>
          <w:rFonts w:eastAsia="Arial"/>
          <w:bCs/>
          <w:iCs/>
          <w:color w:val="000000" w:themeColor="text1"/>
          <w:sz w:val="24"/>
          <w:szCs w:val="24"/>
        </w:rPr>
        <w:t>, megbeszélések szervezése, konzultációkra való felkészülés szervezése, segéd- és háttéranyagok összeállítása</w:t>
      </w:r>
    </w:p>
    <w:p w14:paraId="3B42D3E4" w14:textId="56D47332" w:rsidR="00C45B41" w:rsidRPr="00277CB5" w:rsidRDefault="00C712D7" w:rsidP="00061951">
      <w:pPr>
        <w:keepNext/>
        <w:spacing w:before="240" w:after="120"/>
        <w:rPr>
          <w:rFonts w:eastAsia="Arial"/>
          <w:b/>
          <w:bCs/>
          <w:i/>
          <w:iCs/>
          <w:color w:val="000000" w:themeColor="text1"/>
          <w:sz w:val="28"/>
          <w:szCs w:val="28"/>
        </w:rPr>
      </w:pPr>
      <w:r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>Horváth Ákos</w:t>
      </w:r>
      <w:r w:rsidR="00C45B41"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 xml:space="preserve"> </w:t>
      </w:r>
    </w:p>
    <w:p w14:paraId="3EE69E3E" w14:textId="34B65638" w:rsidR="00C45B41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(általános): </w:t>
      </w:r>
      <w:r>
        <w:rPr>
          <w:rFonts w:eastAsia="Arial"/>
          <w:bCs/>
          <w:iCs/>
          <w:color w:val="000000" w:themeColor="text1"/>
          <w:sz w:val="24"/>
          <w:szCs w:val="24"/>
        </w:rPr>
        <w:t>tervezés, modellezés, dokumentáció, fejlesztés</w:t>
      </w:r>
      <w:r w:rsidR="00C67B0C">
        <w:rPr>
          <w:rFonts w:eastAsia="Arial"/>
          <w:bCs/>
          <w:iCs/>
          <w:color w:val="000000" w:themeColor="text1"/>
          <w:sz w:val="24"/>
          <w:szCs w:val="24"/>
        </w:rPr>
        <w:t>, tesztelés</w:t>
      </w:r>
      <w:r w:rsidR="005A2422">
        <w:rPr>
          <w:rFonts w:eastAsia="Arial"/>
          <w:bCs/>
          <w:iCs/>
          <w:color w:val="000000" w:themeColor="text1"/>
          <w:sz w:val="24"/>
          <w:szCs w:val="24"/>
        </w:rPr>
        <w:t>, naplózás</w:t>
      </w:r>
    </w:p>
    <w:p w14:paraId="30519082" w14:textId="7F392F06" w:rsidR="00C45B41" w:rsidRPr="00BC20B1" w:rsidRDefault="00C45B41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(posztból adódó): </w:t>
      </w:r>
      <w:r w:rsidR="00862FD1">
        <w:rPr>
          <w:rFonts w:eastAsia="Arial"/>
          <w:bCs/>
          <w:iCs/>
          <w:color w:val="000000" w:themeColor="text1"/>
          <w:sz w:val="24"/>
          <w:szCs w:val="24"/>
        </w:rPr>
        <w:t>fejlesztés irányítása</w:t>
      </w:r>
      <w:r w:rsidR="005A2422">
        <w:rPr>
          <w:rFonts w:eastAsia="Arial"/>
          <w:bCs/>
          <w:iCs/>
          <w:color w:val="000000" w:themeColor="text1"/>
          <w:sz w:val="24"/>
          <w:szCs w:val="24"/>
        </w:rPr>
        <w:t xml:space="preserve">, </w:t>
      </w:r>
      <w:r w:rsidR="00C31CC7">
        <w:rPr>
          <w:rFonts w:eastAsia="Arial"/>
          <w:bCs/>
          <w:iCs/>
          <w:color w:val="000000" w:themeColor="text1"/>
          <w:sz w:val="24"/>
          <w:szCs w:val="24"/>
        </w:rPr>
        <w:t>naplózás irányítása</w:t>
      </w:r>
    </w:p>
    <w:p w14:paraId="6923DF5E" w14:textId="78FE581C" w:rsidR="00FC56FF" w:rsidRPr="00277CB5" w:rsidRDefault="00FC56FF" w:rsidP="00061951">
      <w:pPr>
        <w:keepNext/>
        <w:spacing w:before="240" w:after="120"/>
        <w:rPr>
          <w:rFonts w:eastAsia="Arial"/>
          <w:b/>
          <w:bCs/>
          <w:i/>
          <w:iCs/>
          <w:color w:val="000000" w:themeColor="text1"/>
          <w:sz w:val="28"/>
          <w:szCs w:val="28"/>
        </w:rPr>
      </w:pPr>
      <w:r w:rsidRPr="00277CB5">
        <w:rPr>
          <w:rFonts w:eastAsia="Arial"/>
          <w:b/>
          <w:bCs/>
          <w:i/>
          <w:iCs/>
          <w:color w:val="000000" w:themeColor="text1"/>
          <w:sz w:val="28"/>
          <w:szCs w:val="28"/>
        </w:rPr>
        <w:t>Tolnai Márk</w:t>
      </w:r>
    </w:p>
    <w:p w14:paraId="203D15C2" w14:textId="2498BDAB" w:rsidR="00FC56FF" w:rsidRDefault="00FC56FF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(általános): </w:t>
      </w:r>
      <w:r>
        <w:rPr>
          <w:rFonts w:eastAsia="Arial"/>
          <w:bCs/>
          <w:iCs/>
          <w:color w:val="000000" w:themeColor="text1"/>
          <w:sz w:val="24"/>
          <w:szCs w:val="24"/>
        </w:rPr>
        <w:t>tervezés, modellezés, dokumentáció, fejlesztés, tesztelés</w:t>
      </w:r>
    </w:p>
    <w:p w14:paraId="62786993" w14:textId="502DFC21" w:rsidR="00FC56FF" w:rsidRPr="00BC20B1" w:rsidRDefault="00FC56FF" w:rsidP="00061951">
      <w:pPr>
        <w:keepNext/>
        <w:spacing w:before="120" w:after="12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 xml:space="preserve">Feladatok (posztból adódó): </w:t>
      </w:r>
      <w:r w:rsidR="00277CB5">
        <w:rPr>
          <w:rFonts w:eastAsia="Arial"/>
          <w:bCs/>
          <w:iCs/>
          <w:color w:val="000000" w:themeColor="text1"/>
          <w:sz w:val="24"/>
          <w:szCs w:val="24"/>
        </w:rPr>
        <w:t>tesztelés irányítása, dokumentációellenőrzés, ütemezés irányítása</w:t>
      </w:r>
    </w:p>
    <w:p w14:paraId="50D71718" w14:textId="77777777" w:rsidR="00F03550" w:rsidRPr="00F03550" w:rsidRDefault="00F03550" w:rsidP="00F03550">
      <w:pPr>
        <w:keepNext/>
        <w:spacing w:before="240" w:after="60"/>
        <w:rPr>
          <w:rFonts w:eastAsia="Arial"/>
          <w:b/>
          <w:bCs/>
          <w:iCs/>
          <w:color w:val="000000" w:themeColor="text1"/>
          <w:sz w:val="24"/>
          <w:szCs w:val="24"/>
        </w:rPr>
      </w:pPr>
    </w:p>
    <w:p w14:paraId="78C4FE4A" w14:textId="58B0345D" w:rsidR="00821561" w:rsidRDefault="00821561" w:rsidP="00821561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Erőforrások</w:t>
      </w:r>
    </w:p>
    <w:p w14:paraId="7AD5A7A1" w14:textId="77777777" w:rsidR="005F652D" w:rsidRDefault="005F652D" w:rsidP="005F652D">
      <w:pPr>
        <w:keepNext/>
        <w:spacing w:before="240" w:after="60"/>
        <w:ind w:left="72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</w:p>
    <w:tbl>
      <w:tblPr>
        <w:tblStyle w:val="Vilgoslista3jellszn"/>
        <w:tblW w:w="0" w:type="auto"/>
        <w:jc w:val="center"/>
        <w:tblLayout w:type="fixed"/>
        <w:tblLook w:val="0620" w:firstRow="1" w:lastRow="0" w:firstColumn="0" w:lastColumn="0" w:noHBand="1" w:noVBand="1"/>
      </w:tblPr>
      <w:tblGrid>
        <w:gridCol w:w="2808"/>
        <w:gridCol w:w="3780"/>
      </w:tblGrid>
      <w:tr w:rsidR="00944F4D" w14:paraId="598AAD75" w14:textId="77777777" w:rsidTr="00E359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2808" w:type="dxa"/>
            <w:shd w:val="clear" w:color="auto" w:fill="365F91" w:themeFill="accent1" w:themeFillShade="BF"/>
          </w:tcPr>
          <w:p w14:paraId="2EA2DE5A" w14:textId="7E9A47BE" w:rsidR="00944F4D" w:rsidRDefault="00AF5A8F">
            <w:r>
              <w:t>ERŐFORRÁS</w:t>
            </w:r>
            <w:r w:rsidR="005F652D">
              <w:t xml:space="preserve"> (TÍPUS)</w:t>
            </w:r>
          </w:p>
        </w:tc>
        <w:tc>
          <w:tcPr>
            <w:tcW w:w="3780" w:type="dxa"/>
            <w:shd w:val="clear" w:color="auto" w:fill="365F91" w:themeFill="accent1" w:themeFillShade="BF"/>
          </w:tcPr>
          <w:p w14:paraId="3938F7E4" w14:textId="2BBE9B12" w:rsidR="00944F4D" w:rsidRDefault="00AF5A8F">
            <w:r>
              <w:t>MEGOLDÁS</w:t>
            </w:r>
          </w:p>
        </w:tc>
      </w:tr>
      <w:tr w:rsidR="00944F4D" w14:paraId="582170AB" w14:textId="77777777" w:rsidTr="005F652D">
        <w:trPr>
          <w:jc w:val="center"/>
        </w:trPr>
        <w:tc>
          <w:tcPr>
            <w:tcW w:w="2808" w:type="dxa"/>
          </w:tcPr>
          <w:p w14:paraId="382D5438" w14:textId="66F5BC7A" w:rsidR="00944F4D" w:rsidRDefault="00AF5A8F">
            <w:r>
              <w:t>Internet</w:t>
            </w:r>
            <w:r w:rsidR="005F652D">
              <w:t xml:space="preserve"> (technikai)</w:t>
            </w:r>
          </w:p>
        </w:tc>
        <w:tc>
          <w:tcPr>
            <w:tcW w:w="3780" w:type="dxa"/>
          </w:tcPr>
          <w:p w14:paraId="3E04C5B4" w14:textId="7774F368" w:rsidR="00944F4D" w:rsidRDefault="00AF5A8F">
            <w:r>
              <w:t xml:space="preserve">Otthoni </w:t>
            </w:r>
            <w:r w:rsidR="005F652D">
              <w:t>internetelérés</w:t>
            </w:r>
          </w:p>
        </w:tc>
      </w:tr>
      <w:tr w:rsidR="00944F4D" w14:paraId="293F4A6A" w14:textId="77777777" w:rsidTr="005F652D">
        <w:trPr>
          <w:jc w:val="center"/>
        </w:trPr>
        <w:tc>
          <w:tcPr>
            <w:tcW w:w="2808" w:type="dxa"/>
          </w:tcPr>
          <w:p w14:paraId="15EC27A4" w14:textId="60550668" w:rsidR="00944F4D" w:rsidRDefault="005F652D">
            <w:r>
              <w:t>Humánerőforrás (emberi)</w:t>
            </w:r>
          </w:p>
        </w:tc>
        <w:tc>
          <w:tcPr>
            <w:tcW w:w="3780" w:type="dxa"/>
          </w:tcPr>
          <w:p w14:paraId="1FB9780D" w14:textId="69383843" w:rsidR="00944F4D" w:rsidRDefault="005F652D">
            <w:r>
              <w:t>Csapat tagjai</w:t>
            </w:r>
          </w:p>
        </w:tc>
      </w:tr>
      <w:tr w:rsidR="00944F4D" w14:paraId="4EA15BA6" w14:textId="77777777" w:rsidTr="005F652D">
        <w:trPr>
          <w:jc w:val="center"/>
        </w:trPr>
        <w:tc>
          <w:tcPr>
            <w:tcW w:w="2808" w:type="dxa"/>
          </w:tcPr>
          <w:p w14:paraId="7C16871E" w14:textId="75E55067" w:rsidR="00944F4D" w:rsidRDefault="005F652D">
            <w:r>
              <w:t>Számítógépek (technikai)</w:t>
            </w:r>
          </w:p>
        </w:tc>
        <w:tc>
          <w:tcPr>
            <w:tcW w:w="3780" w:type="dxa"/>
          </w:tcPr>
          <w:p w14:paraId="074A7619" w14:textId="4B367F5D" w:rsidR="00944F4D" w:rsidRDefault="005F652D">
            <w:r>
              <w:t>Egyéni, saját</w:t>
            </w:r>
          </w:p>
        </w:tc>
      </w:tr>
      <w:tr w:rsidR="00944F4D" w14:paraId="683EE467" w14:textId="77777777" w:rsidTr="005F652D">
        <w:trPr>
          <w:jc w:val="center"/>
        </w:trPr>
        <w:tc>
          <w:tcPr>
            <w:tcW w:w="2808" w:type="dxa"/>
          </w:tcPr>
          <w:p w14:paraId="1F45BC7C" w14:textId="416C81CE" w:rsidR="00944F4D" w:rsidRDefault="005F652D">
            <w:r>
              <w:t>Papír (anyag jellegű)</w:t>
            </w:r>
          </w:p>
        </w:tc>
        <w:tc>
          <w:tcPr>
            <w:tcW w:w="3780" w:type="dxa"/>
          </w:tcPr>
          <w:p w14:paraId="515C97F8" w14:textId="288107F9" w:rsidR="00944F4D" w:rsidRDefault="005F652D">
            <w:r>
              <w:t>Közös beszerzés</w:t>
            </w:r>
          </w:p>
        </w:tc>
      </w:tr>
      <w:tr w:rsidR="00944F4D" w14:paraId="61522D11" w14:textId="77777777" w:rsidTr="005F652D">
        <w:trPr>
          <w:jc w:val="center"/>
        </w:trPr>
        <w:tc>
          <w:tcPr>
            <w:tcW w:w="2808" w:type="dxa"/>
          </w:tcPr>
          <w:p w14:paraId="4FCD1F0E" w14:textId="5C87DEA1" w:rsidR="00944F4D" w:rsidRDefault="005F652D">
            <w:r>
              <w:t>Nyomtatás (technikai)</w:t>
            </w:r>
          </w:p>
        </w:tc>
        <w:tc>
          <w:tcPr>
            <w:tcW w:w="3780" w:type="dxa"/>
          </w:tcPr>
          <w:p w14:paraId="0B2D3B8C" w14:textId="305FEA36" w:rsidR="00944F4D" w:rsidRDefault="005F652D">
            <w:r>
              <w:t>Csapatszintű, saját</w:t>
            </w:r>
          </w:p>
        </w:tc>
      </w:tr>
      <w:tr w:rsidR="00944F4D" w14:paraId="4E2EC8DC" w14:textId="77777777" w:rsidTr="005F652D">
        <w:trPr>
          <w:jc w:val="center"/>
        </w:trPr>
        <w:tc>
          <w:tcPr>
            <w:tcW w:w="2808" w:type="dxa"/>
          </w:tcPr>
          <w:p w14:paraId="2897E2C2" w14:textId="7D23B9A9" w:rsidR="00944F4D" w:rsidRDefault="005F652D">
            <w:r>
              <w:t>Megbeszélési hely (egyéb)</w:t>
            </w:r>
          </w:p>
        </w:tc>
        <w:tc>
          <w:tcPr>
            <w:tcW w:w="3780" w:type="dxa"/>
          </w:tcPr>
          <w:p w14:paraId="65E2F06F" w14:textId="3AA07F7D" w:rsidR="00944F4D" w:rsidRDefault="005F652D">
            <w:r>
              <w:t>Csapatszintű, saját</w:t>
            </w:r>
          </w:p>
        </w:tc>
      </w:tr>
      <w:tr w:rsidR="00944F4D" w14:paraId="21616615" w14:textId="77777777" w:rsidTr="005F652D">
        <w:trPr>
          <w:jc w:val="center"/>
        </w:trPr>
        <w:tc>
          <w:tcPr>
            <w:tcW w:w="2808" w:type="dxa"/>
          </w:tcPr>
          <w:p w14:paraId="73DC8765" w14:textId="3C8479E2" w:rsidR="00944F4D" w:rsidRPr="007C0354" w:rsidRDefault="007C0354">
            <w:pPr>
              <w:rPr>
                <w:b/>
              </w:rPr>
            </w:pPr>
            <w:r w:rsidRPr="007C0354">
              <w:rPr>
                <w:b/>
              </w:rPr>
              <w:t>Idő</w:t>
            </w:r>
          </w:p>
        </w:tc>
        <w:tc>
          <w:tcPr>
            <w:tcW w:w="3780" w:type="dxa"/>
          </w:tcPr>
          <w:p w14:paraId="6E4327F9" w14:textId="327DBC54" w:rsidR="00944F4D" w:rsidRPr="007C0354" w:rsidRDefault="007C0354">
            <w:pPr>
              <w:rPr>
                <w:b/>
              </w:rPr>
            </w:pPr>
            <w:r>
              <w:rPr>
                <w:b/>
              </w:rPr>
              <w:t>Végtelen</w:t>
            </w:r>
          </w:p>
        </w:tc>
      </w:tr>
    </w:tbl>
    <w:p w14:paraId="6FC46C4F" w14:textId="77777777" w:rsidR="0019137E" w:rsidRPr="0019137E" w:rsidRDefault="0019137E" w:rsidP="0019137E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4630474E" w14:textId="48F6F6B8" w:rsidR="00821561" w:rsidRDefault="00821561" w:rsidP="00821561">
      <w:pPr>
        <w:keepNext/>
        <w:numPr>
          <w:ilvl w:val="2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r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  <w:t>Eszközök és technikák</w:t>
      </w:r>
    </w:p>
    <w:p w14:paraId="016966B3" w14:textId="77777777" w:rsidR="00073C8B" w:rsidRDefault="00073C8B" w:rsidP="000A799B">
      <w:pPr>
        <w:keepNext/>
        <w:spacing w:before="240" w:after="6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>Használt szoftverek</w:t>
      </w:r>
    </w:p>
    <w:p w14:paraId="4563CC08" w14:textId="40D225F7" w:rsidR="000A799B" w:rsidRDefault="00073C8B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Eclipse</w:t>
      </w:r>
    </w:p>
    <w:p w14:paraId="5907510A" w14:textId="11490005" w:rsidR="00073C8B" w:rsidRDefault="00073C8B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Microsoft Office</w:t>
      </w:r>
    </w:p>
    <w:p w14:paraId="38928354" w14:textId="20851B8A" w:rsidR="00112227" w:rsidRDefault="00112227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Google Docs</w:t>
      </w:r>
    </w:p>
    <w:p w14:paraId="1BC36276" w14:textId="21E06F1A" w:rsidR="00073C8B" w:rsidRDefault="00073C8B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GitHub Desktop</w:t>
      </w:r>
    </w:p>
    <w:p w14:paraId="3A130B77" w14:textId="5D3FB4CD" w:rsidR="00073C8B" w:rsidRDefault="00073C8B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Git GUI, Bash, CMD</w:t>
      </w:r>
    </w:p>
    <w:p w14:paraId="7008109C" w14:textId="181353DB" w:rsidR="00073C8B" w:rsidRDefault="00073C8B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Messenger</w:t>
      </w:r>
    </w:p>
    <w:p w14:paraId="3884C283" w14:textId="692ED3F6" w:rsidR="002A38F2" w:rsidRDefault="002A38F2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StarUML</w:t>
      </w:r>
    </w:p>
    <w:p w14:paraId="448660D4" w14:textId="5FF6E3F7" w:rsidR="00460108" w:rsidRDefault="00460108" w:rsidP="00073C8B">
      <w:pPr>
        <w:pStyle w:val="Listaszerbekezds"/>
        <w:keepNext/>
        <w:numPr>
          <w:ilvl w:val="0"/>
          <w:numId w:val="10"/>
        </w:numPr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MS Paint</w:t>
      </w:r>
    </w:p>
    <w:p w14:paraId="1D9454B9" w14:textId="77777777" w:rsidR="00317E39" w:rsidRDefault="00317E39" w:rsidP="00317E39">
      <w:pPr>
        <w:pStyle w:val="Listaszerbekezds"/>
        <w:keepNext/>
        <w:spacing w:before="240" w:after="60"/>
        <w:ind w:left="78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130448DE" w14:textId="555F14FF" w:rsidR="00937C8B" w:rsidRDefault="00937C8B" w:rsidP="00317E39">
      <w:pPr>
        <w:keepNext/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>Szolgáltatások</w:t>
      </w:r>
    </w:p>
    <w:p w14:paraId="3BB558E6" w14:textId="1F6D1F31" w:rsidR="00937C8B" w:rsidRPr="00972B6E" w:rsidRDefault="00972B6E" w:rsidP="00317E39">
      <w:pPr>
        <w:pStyle w:val="Listaszerbekezds"/>
        <w:keepNext/>
        <w:numPr>
          <w:ilvl w:val="0"/>
          <w:numId w:val="11"/>
        </w:numPr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GitHub</w:t>
      </w:r>
    </w:p>
    <w:p w14:paraId="385269A0" w14:textId="0C40B710" w:rsidR="00972B6E" w:rsidRPr="00972B6E" w:rsidRDefault="00972B6E" w:rsidP="00317E39">
      <w:pPr>
        <w:pStyle w:val="Listaszerbekezds"/>
        <w:keepNext/>
        <w:numPr>
          <w:ilvl w:val="0"/>
          <w:numId w:val="11"/>
        </w:numPr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Microsoft OneDrive</w:t>
      </w:r>
    </w:p>
    <w:p w14:paraId="29BB9B68" w14:textId="57CCA749" w:rsidR="00972B6E" w:rsidRPr="00283BC3" w:rsidRDefault="00972B6E" w:rsidP="00317E39">
      <w:pPr>
        <w:pStyle w:val="Listaszerbekezds"/>
        <w:keepNext/>
        <w:numPr>
          <w:ilvl w:val="0"/>
          <w:numId w:val="11"/>
        </w:numPr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Google Drive</w:t>
      </w:r>
    </w:p>
    <w:p w14:paraId="613A8F0F" w14:textId="7D6F6199" w:rsidR="00283BC3" w:rsidRPr="008D448D" w:rsidRDefault="00283BC3" w:rsidP="00317E39">
      <w:pPr>
        <w:pStyle w:val="Listaszerbekezds"/>
        <w:keepNext/>
        <w:numPr>
          <w:ilvl w:val="0"/>
          <w:numId w:val="11"/>
        </w:numPr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GMail</w:t>
      </w:r>
    </w:p>
    <w:p w14:paraId="350037F9" w14:textId="0EF3BB3D" w:rsidR="008D448D" w:rsidRPr="008512F3" w:rsidRDefault="008D448D" w:rsidP="00317E39">
      <w:pPr>
        <w:pStyle w:val="Listaszerbekezds"/>
        <w:keepNext/>
        <w:numPr>
          <w:ilvl w:val="0"/>
          <w:numId w:val="11"/>
        </w:numPr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draw.io</w:t>
      </w:r>
    </w:p>
    <w:p w14:paraId="39890D22" w14:textId="791C4277" w:rsidR="008512F3" w:rsidRDefault="008512F3" w:rsidP="008512F3">
      <w:pPr>
        <w:keepNext/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</w:p>
    <w:p w14:paraId="4C2ECD69" w14:textId="74A71066" w:rsidR="007D67D1" w:rsidRDefault="007D67D1" w:rsidP="008512F3">
      <w:pPr>
        <w:keepNext/>
        <w:spacing w:before="240"/>
        <w:rPr>
          <w:rFonts w:eastAsia="Arial"/>
          <w:b/>
          <w:bCs/>
          <w:iCs/>
          <w:color w:val="000000" w:themeColor="text1"/>
          <w:sz w:val="24"/>
          <w:szCs w:val="24"/>
        </w:rPr>
      </w:pPr>
      <w:r>
        <w:rPr>
          <w:rFonts w:eastAsia="Arial"/>
          <w:b/>
          <w:bCs/>
          <w:iCs/>
          <w:color w:val="000000" w:themeColor="text1"/>
          <w:sz w:val="24"/>
          <w:szCs w:val="24"/>
        </w:rPr>
        <w:t>Technikák</w:t>
      </w:r>
    </w:p>
    <w:p w14:paraId="482D04E0" w14:textId="0443E1ED" w:rsidR="007D67D1" w:rsidRDefault="00FE777A" w:rsidP="002C0A2B">
      <w:pPr>
        <w:keepNext/>
        <w:spacing w:before="240"/>
        <w:jc w:val="both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 xml:space="preserve">Az alapkoncepció, hogy hetente hasonló tervezési és fejlesztési folyamatokat visz véghez a csapat (a feladat jellegéből adódóan). A beadások hétfőn történnek, ezáltal az új feladat átnézése és átgondolása hétfőnként kezdődik. A szerdai konzultációs alkalomra, a feladat megoldása már elkezdődik, tervezés szinten. </w:t>
      </w:r>
      <w:r w:rsidR="006B0C38">
        <w:rPr>
          <w:rFonts w:eastAsia="Arial"/>
          <w:bCs/>
          <w:iCs/>
          <w:color w:val="000000" w:themeColor="text1"/>
          <w:sz w:val="24"/>
          <w:szCs w:val="24"/>
        </w:rPr>
        <w:t xml:space="preserve">Heti fix csapatgyűlés van szerda este, itt készül az adott heti beosztása a feladatnak. </w:t>
      </w:r>
      <w:r w:rsidR="00F971D3">
        <w:rPr>
          <w:rFonts w:eastAsia="Arial"/>
          <w:bCs/>
          <w:iCs/>
          <w:color w:val="000000" w:themeColor="text1"/>
          <w:sz w:val="24"/>
          <w:szCs w:val="24"/>
        </w:rPr>
        <w:t>Itt minden fontos adott megoldási kérdést megvitatunk és eldöntünk.</w:t>
      </w:r>
      <w:r w:rsidR="001179E8">
        <w:rPr>
          <w:rFonts w:eastAsia="Arial"/>
          <w:bCs/>
          <w:iCs/>
          <w:color w:val="000000" w:themeColor="text1"/>
          <w:sz w:val="24"/>
          <w:szCs w:val="24"/>
        </w:rPr>
        <w:t xml:space="preserve"> A feladat felosztása változó annak konkrét tartalmától függően, történhet egyéni de lehet kétfős csapatokba osztva is (valaki két csapatban van).</w:t>
      </w:r>
      <w:r w:rsidR="00AA1993">
        <w:rPr>
          <w:rFonts w:eastAsia="Arial"/>
          <w:bCs/>
          <w:iCs/>
          <w:color w:val="000000" w:themeColor="text1"/>
          <w:sz w:val="24"/>
          <w:szCs w:val="24"/>
        </w:rPr>
        <w:t xml:space="preserve"> Minden részfeladatot mindenkinek legkésőbb szombat 18:00 órára el kell hogy készítsen, szombat este kezdődik a közös hibakeresés, átgondolás. Vasárnap a végső csiszolások, javítások, dokumentációszerkesztés és nyomtatás</w:t>
      </w:r>
      <w:r w:rsidR="00B425C6">
        <w:rPr>
          <w:rFonts w:eastAsia="Arial"/>
          <w:bCs/>
          <w:iCs/>
          <w:color w:val="000000" w:themeColor="text1"/>
          <w:sz w:val="24"/>
          <w:szCs w:val="24"/>
        </w:rPr>
        <w:t xml:space="preserve"> történik</w:t>
      </w:r>
      <w:r w:rsidR="00AA1993">
        <w:rPr>
          <w:rFonts w:eastAsia="Arial"/>
          <w:bCs/>
          <w:iCs/>
          <w:color w:val="000000" w:themeColor="text1"/>
          <w:sz w:val="24"/>
          <w:szCs w:val="24"/>
        </w:rPr>
        <w:t>.</w:t>
      </w:r>
    </w:p>
    <w:p w14:paraId="61D54334" w14:textId="4FA4642D" w:rsidR="001B6A15" w:rsidRDefault="0090777A" w:rsidP="002C0A2B">
      <w:pPr>
        <w:keepNext/>
        <w:spacing w:before="240"/>
        <w:jc w:val="both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A folyamatos kommunikáció interneten keresztül történik</w:t>
      </w:r>
      <w:r w:rsidR="00BD4A7C">
        <w:rPr>
          <w:rFonts w:eastAsia="Arial"/>
          <w:bCs/>
          <w:iCs/>
          <w:color w:val="000000" w:themeColor="text1"/>
          <w:sz w:val="24"/>
          <w:szCs w:val="24"/>
        </w:rPr>
        <w:t xml:space="preserve"> (pl. Facebook chat, email, stb…)</w:t>
      </w:r>
      <w:r>
        <w:rPr>
          <w:rFonts w:eastAsia="Arial"/>
          <w:bCs/>
          <w:iCs/>
          <w:color w:val="000000" w:themeColor="text1"/>
          <w:sz w:val="24"/>
          <w:szCs w:val="24"/>
        </w:rPr>
        <w:t>.</w:t>
      </w:r>
      <w:r w:rsidR="000B18CF">
        <w:rPr>
          <w:rFonts w:eastAsia="Arial"/>
          <w:bCs/>
          <w:iCs/>
          <w:color w:val="000000" w:themeColor="text1"/>
          <w:sz w:val="24"/>
          <w:szCs w:val="24"/>
        </w:rPr>
        <w:t xml:space="preserve"> </w:t>
      </w:r>
      <w:r w:rsidR="003627B9">
        <w:rPr>
          <w:rFonts w:eastAsia="Arial"/>
          <w:bCs/>
          <w:iCs/>
          <w:color w:val="000000" w:themeColor="text1"/>
          <w:sz w:val="24"/>
          <w:szCs w:val="24"/>
        </w:rPr>
        <w:t>A fix csapatgyűlésen kívül, személyes találkozásokra is van mód (nem feltétlen csapatszintű)</w:t>
      </w:r>
      <w:r w:rsidR="009C5530">
        <w:rPr>
          <w:rFonts w:eastAsia="Arial"/>
          <w:bCs/>
          <w:iCs/>
          <w:color w:val="000000" w:themeColor="text1"/>
          <w:sz w:val="24"/>
          <w:szCs w:val="24"/>
        </w:rPr>
        <w:t>.</w:t>
      </w:r>
      <w:r w:rsidR="00CB519C">
        <w:rPr>
          <w:rFonts w:eastAsia="Arial"/>
          <w:bCs/>
          <w:iCs/>
          <w:color w:val="000000" w:themeColor="text1"/>
          <w:sz w:val="24"/>
          <w:szCs w:val="24"/>
        </w:rPr>
        <w:t xml:space="preserve"> A dokumentumok megosztása OneDrive és GDriv</w:t>
      </w:r>
      <w:r w:rsidR="00DD7368">
        <w:rPr>
          <w:rFonts w:eastAsia="Arial"/>
          <w:bCs/>
          <w:iCs/>
          <w:color w:val="000000" w:themeColor="text1"/>
          <w:sz w:val="24"/>
          <w:szCs w:val="24"/>
        </w:rPr>
        <w:t>e</w:t>
      </w:r>
      <w:r w:rsidR="00CB519C">
        <w:rPr>
          <w:rFonts w:eastAsia="Arial"/>
          <w:bCs/>
          <w:iCs/>
          <w:color w:val="000000" w:themeColor="text1"/>
          <w:sz w:val="24"/>
          <w:szCs w:val="24"/>
        </w:rPr>
        <w:t xml:space="preserve"> </w:t>
      </w:r>
      <w:r w:rsidR="00DD7368">
        <w:rPr>
          <w:rFonts w:eastAsia="Arial"/>
          <w:bCs/>
          <w:iCs/>
          <w:color w:val="000000" w:themeColor="text1"/>
          <w:sz w:val="24"/>
          <w:szCs w:val="24"/>
        </w:rPr>
        <w:t>segítségével</w:t>
      </w:r>
      <w:r w:rsidR="00CB519C">
        <w:rPr>
          <w:rFonts w:eastAsia="Arial"/>
          <w:bCs/>
          <w:iCs/>
          <w:color w:val="000000" w:themeColor="text1"/>
          <w:sz w:val="24"/>
          <w:szCs w:val="24"/>
        </w:rPr>
        <w:t xml:space="preserve"> történik, továbbá verziókezelésre Git, GitHub használatával kerül sor.</w:t>
      </w:r>
      <w:r w:rsidR="006340C4">
        <w:rPr>
          <w:rFonts w:eastAsia="Arial"/>
          <w:bCs/>
          <w:iCs/>
          <w:color w:val="000000" w:themeColor="text1"/>
          <w:sz w:val="24"/>
          <w:szCs w:val="24"/>
        </w:rPr>
        <w:t xml:space="preserve"> A fejlesztést Eclipse fejlesztőkörnyezetben végezzük Java nyelven.</w:t>
      </w:r>
      <w:r w:rsidR="00475F3B">
        <w:rPr>
          <w:rFonts w:eastAsia="Arial"/>
          <w:bCs/>
          <w:iCs/>
          <w:color w:val="000000" w:themeColor="text1"/>
          <w:sz w:val="24"/>
          <w:szCs w:val="24"/>
        </w:rPr>
        <w:t xml:space="preserve"> Az UML modellek elkészítése StarUML programmal történik. Egyéb ábrák készítésére a Paint-et illetve a draw.io-t használjuk.</w:t>
      </w:r>
      <w:r w:rsidR="005161E4">
        <w:rPr>
          <w:rFonts w:eastAsia="Arial"/>
          <w:bCs/>
          <w:iCs/>
          <w:color w:val="000000" w:themeColor="text1"/>
          <w:sz w:val="24"/>
          <w:szCs w:val="24"/>
        </w:rPr>
        <w:t xml:space="preserve"> A dokumentáció írása Microsoft Word-ben és Google Docs-ban történik.</w:t>
      </w:r>
    </w:p>
    <w:p w14:paraId="38030FAB" w14:textId="54313C44" w:rsidR="008F7159" w:rsidRDefault="008F7159" w:rsidP="002C0A2B">
      <w:pPr>
        <w:keepNext/>
        <w:spacing w:before="240"/>
        <w:jc w:val="both"/>
        <w:rPr>
          <w:rFonts w:eastAsia="Arial"/>
          <w:bCs/>
          <w:iCs/>
          <w:color w:val="000000" w:themeColor="text1"/>
          <w:sz w:val="24"/>
          <w:szCs w:val="24"/>
        </w:rPr>
      </w:pPr>
      <w:r>
        <w:rPr>
          <w:rFonts w:eastAsia="Arial"/>
          <w:bCs/>
          <w:iCs/>
          <w:color w:val="000000" w:themeColor="text1"/>
          <w:sz w:val="24"/>
          <w:szCs w:val="24"/>
        </w:rPr>
        <w:t>Mindenkinek, minden előállított forráskódhoz és elkészített dokumentációhoz teljes hozzáférése van, továbbá az alkalmazott technikák lehetővé teszik, hogy mindenki az adott dokumentum, illetve forráskód legfrissebb verzióján dolgozzon.</w:t>
      </w:r>
    </w:p>
    <w:p w14:paraId="3196FADD" w14:textId="77777777" w:rsidR="002C0A2B" w:rsidRPr="00FE777A" w:rsidRDefault="002C0A2B" w:rsidP="002C0A2B">
      <w:pPr>
        <w:keepNext/>
        <w:spacing w:before="240"/>
        <w:jc w:val="both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319462E1" w14:textId="77777777" w:rsidR="00972B6E" w:rsidRPr="00112227" w:rsidRDefault="00972B6E" w:rsidP="00112227">
      <w:pPr>
        <w:keepNext/>
        <w:spacing w:before="240" w:after="60"/>
        <w:rPr>
          <w:rFonts w:eastAsia="Arial"/>
          <w:b/>
          <w:bCs/>
          <w:iCs/>
          <w:color w:val="000000" w:themeColor="text1"/>
          <w:sz w:val="24"/>
          <w:szCs w:val="24"/>
        </w:rPr>
      </w:pPr>
    </w:p>
    <w:p w14:paraId="61060AA0" w14:textId="5E310B48" w:rsidR="00073C8B" w:rsidRDefault="00073C8B" w:rsidP="000A799B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1A8ABC40" w14:textId="19F3C830" w:rsidR="00073C8B" w:rsidRDefault="00073C8B" w:rsidP="000A799B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38538FD6" w14:textId="77777777" w:rsidR="00073C8B" w:rsidRPr="00073C8B" w:rsidRDefault="00073C8B" w:rsidP="000A799B">
      <w:pPr>
        <w:keepNext/>
        <w:spacing w:before="240" w:after="60"/>
        <w:rPr>
          <w:rFonts w:eastAsia="Arial"/>
          <w:bCs/>
          <w:iCs/>
          <w:color w:val="000000" w:themeColor="text1"/>
          <w:sz w:val="24"/>
          <w:szCs w:val="24"/>
        </w:rPr>
      </w:pPr>
    </w:p>
    <w:p w14:paraId="3101A4E4" w14:textId="51901A8F" w:rsidR="00821561" w:rsidRDefault="00714D1E" w:rsidP="4517E377">
      <w:pPr>
        <w:rPr>
          <w:i/>
          <w:iCs/>
          <w:color w:val="0000FF"/>
          <w:sz w:val="24"/>
          <w:szCs w:val="24"/>
        </w:rPr>
      </w:pPr>
      <w:r w:rsidRPr="4517E377">
        <w:rPr>
          <w:i/>
          <w:iCs/>
          <w:color w:val="0000FF"/>
          <w:sz w:val="24"/>
          <w:szCs w:val="24"/>
        </w:rPr>
        <w:t>[Tartalmaznia kell a projekt végrehajtásának lépéseit, a lépések, eredmények határidejét, az egyes feladatok elvégzéséért felelős személyek nevét és beosztását, a szükséges erőforrásokat, stb. Meg kell adni a csoportmunkát támogató eszközöket, a választott technikákat! Definiálni kell, hogy hogyan történik a dokumentumok és a forráskód megosztása!]</w:t>
      </w:r>
    </w:p>
    <w:p w14:paraId="5A957C0E" w14:textId="23704A20" w:rsidR="00821561" w:rsidRDefault="00821561" w:rsidP="4517E377">
      <w:pPr>
        <w:rPr>
          <w:i/>
          <w:iCs/>
          <w:color w:val="0000FF"/>
          <w:sz w:val="24"/>
          <w:szCs w:val="24"/>
        </w:rPr>
      </w:pPr>
    </w:p>
    <w:p w14:paraId="25D869CB" w14:textId="77777777" w:rsidR="00821561" w:rsidRPr="00821561" w:rsidRDefault="00821561" w:rsidP="4517E377">
      <w:pPr>
        <w:rPr>
          <w:b/>
          <w:i/>
          <w:iCs/>
          <w:color w:val="auto"/>
          <w:sz w:val="28"/>
          <w:szCs w:val="28"/>
        </w:rPr>
      </w:pPr>
    </w:p>
    <w:p w14:paraId="30D7AA69" w14:textId="77777777" w:rsidR="00093672" w:rsidRDefault="00093672">
      <w:pPr>
        <w:rPr>
          <w:sz w:val="24"/>
          <w:szCs w:val="24"/>
        </w:rPr>
      </w:pPr>
    </w:p>
    <w:p w14:paraId="3C64D017" w14:textId="77777777" w:rsidR="00093672" w:rsidRDefault="00714D1E" w:rsidP="4517E377">
      <w:pPr>
        <w:keepNext/>
        <w:numPr>
          <w:ilvl w:val="1"/>
          <w:numId w:val="9"/>
        </w:numPr>
        <w:spacing w:before="240" w:after="60"/>
        <w:rPr>
          <w:rFonts w:ascii="Arial" w:eastAsia="Arial" w:hAnsi="Arial" w:cs="Arial"/>
          <w:b/>
          <w:bCs/>
          <w:i/>
          <w:iCs/>
          <w:color w:val="000000" w:themeColor="text1"/>
          <w:sz w:val="28"/>
          <w:szCs w:val="28"/>
        </w:rPr>
      </w:pPr>
      <w:bookmarkStart w:id="5" w:name="_GoBack"/>
      <w:bookmarkEnd w:id="5"/>
      <w:r>
        <w:br w:type="page"/>
      </w:r>
      <w:r w:rsidRPr="4517E377">
        <w:rPr>
          <w:rFonts w:ascii="Arial" w:eastAsia="Arial" w:hAnsi="Arial" w:cs="Arial"/>
          <w:b/>
          <w:bCs/>
          <w:i/>
          <w:iCs/>
          <w:sz w:val="28"/>
          <w:szCs w:val="28"/>
        </w:rPr>
        <w:lastRenderedPageBreak/>
        <w:t>Napló</w:t>
      </w:r>
    </w:p>
    <w:p w14:paraId="100E5C90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[A napló tartalmazza az előző beadás óta eltelt időszak történéseit időrendben. A naplóból egyértelműen ki kell derülnie, hogy az egyes anyagrészeket ki és mennyi idő alatt készítette.</w:t>
      </w:r>
    </w:p>
    <w:p w14:paraId="7196D064" w14:textId="77777777" w:rsidR="00093672" w:rsidRDefault="00093672">
      <w:pPr>
        <w:rPr>
          <w:color w:val="0070C0"/>
          <w:sz w:val="24"/>
          <w:szCs w:val="24"/>
        </w:rPr>
      </w:pPr>
    </w:p>
    <w:p w14:paraId="0D2F700E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napló bejegyzésekből áll. Minden bejegyzésnek tartalmaznia kell:</w:t>
      </w:r>
    </w:p>
    <w:p w14:paraId="353851E0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történés kezdetének időpontját, nap-óra pontossággal</w:t>
      </w:r>
    </w:p>
    <w:p w14:paraId="21006B0F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történés időtartamát, óra felbontással</w:t>
      </w:r>
    </w:p>
    <w:p w14:paraId="1C4E8935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szereplő(k) nevét (Kérjük a szereplők VEZETÉKNEVÉT használni)</w:t>
      </w:r>
    </w:p>
    <w:p w14:paraId="2A54E7D3" w14:textId="77777777" w:rsidR="00093672" w:rsidRDefault="00714D1E" w:rsidP="4517E377">
      <w:pPr>
        <w:numPr>
          <w:ilvl w:val="0"/>
          <w:numId w:val="4"/>
        </w:num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tevékenység leírását.</w:t>
      </w:r>
    </w:p>
    <w:p w14:paraId="34FF1C98" w14:textId="77777777" w:rsidR="00093672" w:rsidRDefault="00093672">
      <w:pPr>
        <w:rPr>
          <w:color w:val="0070C0"/>
          <w:sz w:val="24"/>
          <w:szCs w:val="24"/>
        </w:rPr>
      </w:pPr>
    </w:p>
    <w:p w14:paraId="5EC0FB68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6D072C0D" w14:textId="77777777" w:rsidR="00093672" w:rsidRDefault="00093672">
      <w:pPr>
        <w:rPr>
          <w:color w:val="0070C0"/>
          <w:sz w:val="24"/>
          <w:szCs w:val="24"/>
        </w:rPr>
      </w:pPr>
    </w:p>
    <w:p w14:paraId="219DA0ED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48A21919" w14:textId="77777777" w:rsidR="00093672" w:rsidRDefault="00093672">
      <w:pPr>
        <w:rPr>
          <w:color w:val="0070C0"/>
          <w:sz w:val="24"/>
          <w:szCs w:val="24"/>
        </w:rPr>
      </w:pPr>
    </w:p>
    <w:p w14:paraId="05552566" w14:textId="77777777" w:rsidR="00093672" w:rsidRDefault="00714D1E" w:rsidP="4517E377">
      <w:pPr>
        <w:rPr>
          <w:color w:val="0070C0"/>
          <w:sz w:val="24"/>
          <w:szCs w:val="24"/>
        </w:rPr>
      </w:pPr>
      <w:r w:rsidRPr="4517E377">
        <w:rPr>
          <w:i/>
          <w:iCs/>
          <w:color w:val="0070C0"/>
          <w:sz w:val="24"/>
          <w:szCs w:val="24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belövése.)]</w:t>
      </w:r>
    </w:p>
    <w:p w14:paraId="6BD18F9B" w14:textId="77777777" w:rsidR="00093672" w:rsidRDefault="00093672">
      <w:pPr>
        <w:rPr>
          <w:sz w:val="24"/>
          <w:szCs w:val="24"/>
        </w:rPr>
      </w:pPr>
    </w:p>
    <w:tbl>
      <w:tblPr>
        <w:tblStyle w:val="a7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093672" w14:paraId="1917F94D" w14:textId="77777777" w:rsidTr="4517E377">
        <w:tc>
          <w:tcPr>
            <w:tcW w:w="2214" w:type="dxa"/>
            <w:shd w:val="clear" w:color="auto" w:fill="E6E6E6"/>
          </w:tcPr>
          <w:p w14:paraId="548D1AB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5EB3526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053D7D4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3562ED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b/>
                <w:bCs/>
                <w:sz w:val="24"/>
                <w:szCs w:val="24"/>
              </w:rPr>
              <w:t>Leírás</w:t>
            </w:r>
          </w:p>
        </w:tc>
      </w:tr>
      <w:tr w:rsidR="00093672" w14:paraId="24040CCC" w14:textId="77777777" w:rsidTr="4517E377">
        <w:tc>
          <w:tcPr>
            <w:tcW w:w="2214" w:type="dxa"/>
          </w:tcPr>
          <w:p w14:paraId="61059A48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2010.03.21. 18:00</w:t>
            </w:r>
          </w:p>
        </w:tc>
        <w:tc>
          <w:tcPr>
            <w:tcW w:w="2214" w:type="dxa"/>
          </w:tcPr>
          <w:p w14:paraId="17D9D86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2,5 óra</w:t>
            </w:r>
          </w:p>
        </w:tc>
        <w:tc>
          <w:tcPr>
            <w:tcW w:w="2214" w:type="dxa"/>
          </w:tcPr>
          <w:p w14:paraId="0893C3D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Horváth</w:t>
            </w:r>
          </w:p>
          <w:p w14:paraId="299CF5AE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Németh</w:t>
            </w:r>
          </w:p>
          <w:p w14:paraId="455097DD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Tóth</w:t>
            </w:r>
          </w:p>
          <w:p w14:paraId="57BD3C7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Oláh</w:t>
            </w:r>
          </w:p>
        </w:tc>
        <w:tc>
          <w:tcPr>
            <w:tcW w:w="2214" w:type="dxa"/>
          </w:tcPr>
          <w:p w14:paraId="0F3C542B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Értekezlet.</w:t>
            </w:r>
          </w:p>
          <w:p w14:paraId="5E95CB9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Döntés: Horváth elkészíti az osztálydiagramot, Oláh a use-case leírásokat.</w:t>
            </w:r>
          </w:p>
        </w:tc>
      </w:tr>
      <w:tr w:rsidR="00093672" w14:paraId="6C47FDAF" w14:textId="77777777" w:rsidTr="4517E377">
        <w:tc>
          <w:tcPr>
            <w:tcW w:w="2214" w:type="dxa"/>
          </w:tcPr>
          <w:p w14:paraId="0BBA95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2010.03.23. 23:00</w:t>
            </w:r>
          </w:p>
        </w:tc>
        <w:tc>
          <w:tcPr>
            <w:tcW w:w="2214" w:type="dxa"/>
          </w:tcPr>
          <w:p w14:paraId="68CF7D71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5 óra</w:t>
            </w:r>
          </w:p>
        </w:tc>
        <w:tc>
          <w:tcPr>
            <w:tcW w:w="2214" w:type="dxa"/>
          </w:tcPr>
          <w:p w14:paraId="75841CE9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Németh</w:t>
            </w:r>
          </w:p>
        </w:tc>
        <w:tc>
          <w:tcPr>
            <w:tcW w:w="2214" w:type="dxa"/>
          </w:tcPr>
          <w:p w14:paraId="00799CCA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 xml:space="preserve">Tevékenység: Németh implementálja a </w:t>
            </w:r>
            <w:r w:rsidRPr="4517E377">
              <w:rPr>
                <w:i/>
                <w:iCs/>
                <w:sz w:val="24"/>
                <w:szCs w:val="24"/>
              </w:rPr>
              <w:t>Kukac</w:t>
            </w:r>
            <w:r w:rsidRPr="4517E377">
              <w:rPr>
                <w:sz w:val="24"/>
                <w:szCs w:val="24"/>
              </w:rPr>
              <w:t xml:space="preserve"> osztály </w:t>
            </w:r>
            <w:r w:rsidRPr="4517E377">
              <w:rPr>
                <w:i/>
                <w:iCs/>
                <w:sz w:val="24"/>
                <w:szCs w:val="24"/>
              </w:rPr>
              <w:t>eszik</w:t>
            </w:r>
            <w:r w:rsidRPr="4517E377">
              <w:rPr>
                <w:sz w:val="24"/>
                <w:szCs w:val="24"/>
              </w:rPr>
              <w:t xml:space="preserve"> és </w:t>
            </w:r>
            <w:r w:rsidRPr="4517E377">
              <w:rPr>
                <w:i/>
                <w:iCs/>
                <w:sz w:val="24"/>
                <w:szCs w:val="24"/>
              </w:rPr>
              <w:t>maszik</w:t>
            </w:r>
            <w:r w:rsidRPr="4517E377">
              <w:rPr>
                <w:sz w:val="24"/>
                <w:szCs w:val="24"/>
              </w:rPr>
              <w:t xml:space="preserve"> metódusát.</w:t>
            </w:r>
          </w:p>
        </w:tc>
      </w:tr>
      <w:tr w:rsidR="00093672" w14:paraId="48D6AED1" w14:textId="77777777" w:rsidTr="4517E377">
        <w:tc>
          <w:tcPr>
            <w:tcW w:w="2214" w:type="dxa"/>
          </w:tcPr>
          <w:p w14:paraId="172A062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33C86505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088CFA42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  <w:tc>
          <w:tcPr>
            <w:tcW w:w="2214" w:type="dxa"/>
          </w:tcPr>
          <w:p w14:paraId="3C400F6C" w14:textId="77777777" w:rsidR="00093672" w:rsidRDefault="00714D1E" w:rsidP="4517E377">
            <w:pPr>
              <w:rPr>
                <w:color w:val="000000" w:themeColor="text1"/>
                <w:sz w:val="24"/>
                <w:szCs w:val="24"/>
              </w:rPr>
            </w:pPr>
            <w:r w:rsidRPr="4517E377">
              <w:rPr>
                <w:sz w:val="24"/>
                <w:szCs w:val="24"/>
              </w:rPr>
              <w:t>…</w:t>
            </w:r>
          </w:p>
        </w:tc>
      </w:tr>
    </w:tbl>
    <w:p w14:paraId="238601FE" w14:textId="77777777" w:rsidR="00093672" w:rsidRDefault="00093672">
      <w:pPr>
        <w:rPr>
          <w:i/>
          <w:color w:val="0000FF"/>
          <w:sz w:val="24"/>
          <w:szCs w:val="24"/>
        </w:rPr>
      </w:pPr>
    </w:p>
    <w:sectPr w:rsidR="00093672">
      <w:headerReference w:type="default" r:id="rId13"/>
      <w:footerReference w:type="even" r:id="rId14"/>
      <w:footerReference w:type="default" r:id="rId15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3" w:author="Bálint Bertalan" w:date="2018-02-14T21:07:00Z" w:initials="">
    <w:p w14:paraId="67204CE0" w14:textId="77777777" w:rsidR="00147304" w:rsidRDefault="00147304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Még változhat.</w:t>
      </w:r>
    </w:p>
    <w:p w14:paraId="3AF58DB3" w14:textId="77777777" w:rsidR="00147304" w:rsidRDefault="00147304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1024x768-as felbontás, ha minden mező 32x32-es.</w:t>
      </w:r>
    </w:p>
  </w:comment>
  <w:comment w:id="4" w:author="Bálint Bertalan" w:date="2018-02-14T21:22:00Z" w:initials="">
    <w:p w14:paraId="7478B9E6" w14:textId="77777777" w:rsidR="00147304" w:rsidRDefault="00147304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Függ a pálya méretétől, de ez szépnek tűnik.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AF58DB3" w15:done="0"/>
  <w15:commentEx w15:paraId="7478B9E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F58DB3" w16cid:durableId="1E31659F"/>
  <w16cid:commentId w16cid:paraId="7478B9E6" w16cid:durableId="1E3165A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C98298" w14:textId="77777777" w:rsidR="00523E4D" w:rsidRDefault="00523E4D">
      <w:r>
        <w:separator/>
      </w:r>
    </w:p>
  </w:endnote>
  <w:endnote w:type="continuationSeparator" w:id="0">
    <w:p w14:paraId="18BACAB6" w14:textId="77777777" w:rsidR="00523E4D" w:rsidRDefault="00523E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EDD17" w14:textId="77777777" w:rsidR="00147304" w:rsidRDefault="0014730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end"/>
    </w:r>
  </w:p>
  <w:p w14:paraId="0F3CABC7" w14:textId="77777777" w:rsidR="00147304" w:rsidRDefault="00147304">
    <w:pPr>
      <w:tabs>
        <w:tab w:val="center" w:pos="4536"/>
        <w:tab w:val="right" w:pos="9072"/>
      </w:tabs>
      <w:ind w:right="360"/>
      <w:rPr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987995" w14:textId="1033C7C9" w:rsidR="00147304" w:rsidRDefault="00147304">
    <w:pPr>
      <w:tabs>
        <w:tab w:val="center" w:pos="4536"/>
        <w:tab w:val="right" w:pos="9072"/>
      </w:tabs>
      <w:jc w:val="right"/>
      <w:rPr>
        <w:sz w:val="24"/>
        <w:szCs w:val="24"/>
      </w:rPr>
    </w:pPr>
    <w:r>
      <w:rPr>
        <w:sz w:val="24"/>
        <w:szCs w:val="24"/>
      </w:rPr>
      <w:fldChar w:fldCharType="begin"/>
    </w:r>
    <w:r>
      <w:rPr>
        <w:sz w:val="24"/>
        <w:szCs w:val="24"/>
      </w:rPr>
      <w:instrText>PAGE</w:instrText>
    </w:r>
    <w:r>
      <w:rPr>
        <w:sz w:val="24"/>
        <w:szCs w:val="24"/>
      </w:rPr>
      <w:fldChar w:fldCharType="separate"/>
    </w:r>
    <w:r w:rsidR="000B18CF">
      <w:rPr>
        <w:noProof/>
        <w:sz w:val="24"/>
        <w:szCs w:val="24"/>
      </w:rPr>
      <w:t>14</w:t>
    </w:r>
    <w:r>
      <w:rPr>
        <w:sz w:val="24"/>
        <w:szCs w:val="24"/>
      </w:rPr>
      <w:fldChar w:fldCharType="end"/>
    </w:r>
  </w:p>
  <w:p w14:paraId="011BF53D" w14:textId="77777777" w:rsidR="00147304" w:rsidRDefault="00147304">
    <w:pPr>
      <w:tabs>
        <w:tab w:val="center" w:pos="4536"/>
        <w:tab w:val="right" w:pos="9072"/>
      </w:tabs>
      <w:ind w:right="360"/>
      <w:rPr>
        <w:sz w:val="24"/>
        <w:szCs w:val="24"/>
      </w:rPr>
    </w:pPr>
    <w:r>
      <w:rPr>
        <w:sz w:val="24"/>
        <w:szCs w:val="24"/>
      </w:rPr>
      <w:t>2018-02-16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B843A9" w14:textId="77777777" w:rsidR="00523E4D" w:rsidRDefault="00523E4D">
      <w:r>
        <w:separator/>
      </w:r>
    </w:p>
  </w:footnote>
  <w:footnote w:type="continuationSeparator" w:id="0">
    <w:p w14:paraId="0BDFA24F" w14:textId="77777777" w:rsidR="00523E4D" w:rsidRDefault="00523E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93613" w14:textId="77777777" w:rsidR="00147304" w:rsidRDefault="00147304" w:rsidP="4517E377">
    <w:pPr>
      <w:tabs>
        <w:tab w:val="center" w:pos="4536"/>
        <w:tab w:val="right" w:pos="9072"/>
      </w:tabs>
      <w:ind w:right="360"/>
      <w:rPr>
        <w:color w:val="0000FF"/>
        <w:sz w:val="24"/>
        <w:szCs w:val="24"/>
      </w:rPr>
    </w:pPr>
    <w:r w:rsidRPr="4517E377">
      <w:rPr>
        <w:sz w:val="24"/>
        <w:szCs w:val="24"/>
      </w:rPr>
      <w:t>2. Követelmény, projekt, funkcionalitás</w:t>
    </w:r>
    <w:r>
      <w:rPr>
        <w:sz w:val="24"/>
        <w:szCs w:val="24"/>
      </w:rPr>
      <w:tab/>
    </w:r>
    <w:r>
      <w:rPr>
        <w:sz w:val="24"/>
        <w:szCs w:val="24"/>
      </w:rPr>
      <w:tab/>
    </w:r>
    <w:r w:rsidRPr="4517E377">
      <w:rPr>
        <w:i/>
        <w:iCs/>
        <w:color w:val="0000FF"/>
        <w:sz w:val="24"/>
        <w:szCs w:val="24"/>
      </w:rPr>
      <w:t>jgoldfish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F6F55"/>
    <w:multiLevelType w:val="hybridMultilevel"/>
    <w:tmpl w:val="E272CD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6ED0"/>
    <w:multiLevelType w:val="multilevel"/>
    <w:tmpl w:val="D2AC9928"/>
    <w:lvl w:ilvl="0">
      <w:start w:val="2"/>
      <w:numFmt w:val="decimal"/>
      <w:lvlText w:val="%1.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abstractNum w:abstractNumId="2" w15:restartNumberingAfterBreak="0">
    <w:nsid w:val="1DAE4084"/>
    <w:multiLevelType w:val="hybridMultilevel"/>
    <w:tmpl w:val="7702278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1E2057EA"/>
    <w:multiLevelType w:val="multilevel"/>
    <w:tmpl w:val="05643C4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4" w15:restartNumberingAfterBreak="0">
    <w:nsid w:val="26E435AE"/>
    <w:multiLevelType w:val="multilevel"/>
    <w:tmpl w:val="1A687F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B8F3E81"/>
    <w:multiLevelType w:val="multilevel"/>
    <w:tmpl w:val="260E5458"/>
    <w:lvl w:ilvl="0">
      <w:start w:val="1"/>
      <w:numFmt w:val="decimal"/>
      <w:lvlText w:val="%1."/>
      <w:lvlJc w:val="right"/>
      <w:pPr>
        <w:ind w:left="720" w:hanging="360"/>
      </w:pPr>
      <w:rPr>
        <w:u w:val="none"/>
        <w:vertAlign w:val="baseli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  <w:vertAlign w:val="baseli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  <w:vertAlign w:val="baseli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  <w:vertAlign w:val="baseli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  <w:vertAlign w:val="baseli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  <w:vertAlign w:val="baseli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  <w:vertAlign w:val="baseline"/>
      </w:rPr>
    </w:lvl>
  </w:abstractNum>
  <w:abstractNum w:abstractNumId="6" w15:restartNumberingAfterBreak="0">
    <w:nsid w:val="2E4D68F2"/>
    <w:multiLevelType w:val="multilevel"/>
    <w:tmpl w:val="B0A41EF0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7" w15:restartNumberingAfterBreak="0">
    <w:nsid w:val="309C0D04"/>
    <w:multiLevelType w:val="multilevel"/>
    <w:tmpl w:val="004EF8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39942F71"/>
    <w:multiLevelType w:val="multilevel"/>
    <w:tmpl w:val="7DF2298C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abstractNum w:abstractNumId="9" w15:restartNumberingAfterBreak="0">
    <w:nsid w:val="49C24B00"/>
    <w:multiLevelType w:val="multilevel"/>
    <w:tmpl w:val="1C207D4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6C135D54"/>
    <w:multiLevelType w:val="multilevel"/>
    <w:tmpl w:val="3208C93A"/>
    <w:lvl w:ilvl="0">
      <w:start w:val="1"/>
      <w:numFmt w:val="decimal"/>
      <w:lvlText w:val="%1."/>
      <w:lvlJc w:val="left"/>
      <w:pPr>
        <w:ind w:left="720" w:hanging="360"/>
      </w:pPr>
      <w:rPr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  <w:vertAlign w:val="baseline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9"/>
  </w:num>
  <w:num w:numId="5">
    <w:abstractNumId w:val="10"/>
  </w:num>
  <w:num w:numId="6">
    <w:abstractNumId w:val="8"/>
  </w:num>
  <w:num w:numId="7">
    <w:abstractNumId w:val="6"/>
  </w:num>
  <w:num w:numId="8">
    <w:abstractNumId w:val="5"/>
  </w:num>
  <w:num w:numId="9">
    <w:abstractNumId w:val="1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4517E377"/>
    <w:rsid w:val="00061951"/>
    <w:rsid w:val="00066827"/>
    <w:rsid w:val="00073C8B"/>
    <w:rsid w:val="00093672"/>
    <w:rsid w:val="000A799B"/>
    <w:rsid w:val="000B18CF"/>
    <w:rsid w:val="000D7559"/>
    <w:rsid w:val="00112227"/>
    <w:rsid w:val="001179E8"/>
    <w:rsid w:val="00136A80"/>
    <w:rsid w:val="00147304"/>
    <w:rsid w:val="0019137E"/>
    <w:rsid w:val="001A3743"/>
    <w:rsid w:val="001B6A15"/>
    <w:rsid w:val="00200904"/>
    <w:rsid w:val="002659A1"/>
    <w:rsid w:val="00277CB5"/>
    <w:rsid w:val="00283BC3"/>
    <w:rsid w:val="00285F14"/>
    <w:rsid w:val="0029664F"/>
    <w:rsid w:val="002A0A83"/>
    <w:rsid w:val="002A38F2"/>
    <w:rsid w:val="002C0A2B"/>
    <w:rsid w:val="002E0914"/>
    <w:rsid w:val="00307CA6"/>
    <w:rsid w:val="00317E39"/>
    <w:rsid w:val="00327A3F"/>
    <w:rsid w:val="003627B9"/>
    <w:rsid w:val="004033E3"/>
    <w:rsid w:val="00440EB4"/>
    <w:rsid w:val="00460108"/>
    <w:rsid w:val="00475F3B"/>
    <w:rsid w:val="005161E4"/>
    <w:rsid w:val="00517321"/>
    <w:rsid w:val="00523E4D"/>
    <w:rsid w:val="005A2422"/>
    <w:rsid w:val="005C3844"/>
    <w:rsid w:val="005F652D"/>
    <w:rsid w:val="006340C4"/>
    <w:rsid w:val="00656C2F"/>
    <w:rsid w:val="006B0C38"/>
    <w:rsid w:val="00714D1E"/>
    <w:rsid w:val="00752105"/>
    <w:rsid w:val="007C0354"/>
    <w:rsid w:val="007D67D1"/>
    <w:rsid w:val="007E2002"/>
    <w:rsid w:val="00821561"/>
    <w:rsid w:val="008512F3"/>
    <w:rsid w:val="00862FD1"/>
    <w:rsid w:val="008A2AAE"/>
    <w:rsid w:val="008D448D"/>
    <w:rsid w:val="008F7159"/>
    <w:rsid w:val="0090777A"/>
    <w:rsid w:val="00937C8B"/>
    <w:rsid w:val="00944F4D"/>
    <w:rsid w:val="00972B6E"/>
    <w:rsid w:val="00996BE8"/>
    <w:rsid w:val="009C5530"/>
    <w:rsid w:val="00A25AB3"/>
    <w:rsid w:val="00A910A9"/>
    <w:rsid w:val="00AA1993"/>
    <w:rsid w:val="00AE72DA"/>
    <w:rsid w:val="00AF5A8F"/>
    <w:rsid w:val="00B425C6"/>
    <w:rsid w:val="00BC20B1"/>
    <w:rsid w:val="00BD4A7C"/>
    <w:rsid w:val="00C150E7"/>
    <w:rsid w:val="00C230FC"/>
    <w:rsid w:val="00C31CC7"/>
    <w:rsid w:val="00C45B41"/>
    <w:rsid w:val="00C67B0C"/>
    <w:rsid w:val="00C712D7"/>
    <w:rsid w:val="00CB519C"/>
    <w:rsid w:val="00D20565"/>
    <w:rsid w:val="00D334D0"/>
    <w:rsid w:val="00DC55CC"/>
    <w:rsid w:val="00DD7368"/>
    <w:rsid w:val="00E359DC"/>
    <w:rsid w:val="00E56CE1"/>
    <w:rsid w:val="00EA5278"/>
    <w:rsid w:val="00F03550"/>
    <w:rsid w:val="00F7368C"/>
    <w:rsid w:val="00F971D3"/>
    <w:rsid w:val="00FC56FF"/>
    <w:rsid w:val="00FE777A"/>
    <w:rsid w:val="4517E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6BBF"/>
  <w15:docId w15:val="{0DFF6719-11A4-45A6-B89D-402ECF83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hu-HU" w:eastAsia="hu-H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msor2">
    <w:name w:val="heading 2"/>
    <w:basedOn w:val="Norml"/>
    <w:next w:val="Norm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l"/>
    <w:next w:val="Norm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l"/>
    <w:next w:val="Norm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Cmsor5">
    <w:name w:val="heading 5"/>
    <w:basedOn w:val="Norml"/>
    <w:next w:val="Norm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l"/>
    <w:next w:val="Norml"/>
    <w:pPr>
      <w:keepNext/>
      <w:keepLines/>
      <w:spacing w:before="200" w:after="40"/>
      <w:outlineLvl w:val="5"/>
    </w:pPr>
    <w:rPr>
      <w:b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ltblzat"/>
    <w:tblPr>
      <w:tblStyleRowBandSize w:val="1"/>
      <w:tblStyleColBandSize w:val="1"/>
    </w:tblPr>
  </w:style>
  <w:style w:type="table" w:customStyle="1" w:styleId="a0">
    <w:basedOn w:val="Normltblzat"/>
    <w:tblPr>
      <w:tblStyleRowBandSize w:val="1"/>
      <w:tblStyleColBandSize w:val="1"/>
    </w:tblPr>
  </w:style>
  <w:style w:type="table" w:customStyle="1" w:styleId="a1">
    <w:basedOn w:val="Normltblzat"/>
    <w:tblPr>
      <w:tblStyleRowBandSize w:val="1"/>
      <w:tblStyleColBandSize w:val="1"/>
    </w:tblPr>
  </w:style>
  <w:style w:type="table" w:customStyle="1" w:styleId="a2">
    <w:basedOn w:val="Normltblzat"/>
    <w:tblPr>
      <w:tblStyleRowBandSize w:val="1"/>
      <w:tblStyleColBandSize w:val="1"/>
    </w:tblPr>
  </w:style>
  <w:style w:type="table" w:customStyle="1" w:styleId="a3">
    <w:basedOn w:val="Normltblzat"/>
    <w:tblPr>
      <w:tblStyleRowBandSize w:val="1"/>
      <w:tblStyleColBandSize w:val="1"/>
    </w:tblPr>
  </w:style>
  <w:style w:type="table" w:customStyle="1" w:styleId="a4">
    <w:basedOn w:val="Normltblzat"/>
    <w:tblPr>
      <w:tblStyleRowBandSize w:val="1"/>
      <w:tblStyleColBandSize w:val="1"/>
    </w:tblPr>
  </w:style>
  <w:style w:type="table" w:customStyle="1" w:styleId="a5">
    <w:basedOn w:val="Normltblzat"/>
    <w:tblPr>
      <w:tblStyleRowBandSize w:val="1"/>
      <w:tblStyleColBandSize w:val="1"/>
    </w:tblPr>
  </w:style>
  <w:style w:type="table" w:customStyle="1" w:styleId="a6">
    <w:basedOn w:val="Normltblzat"/>
    <w:tblPr>
      <w:tblStyleRowBandSize w:val="1"/>
      <w:tblStyleColBandSize w:val="1"/>
    </w:tblPr>
  </w:style>
  <w:style w:type="table" w:customStyle="1" w:styleId="a7">
    <w:basedOn w:val="Normltblzat"/>
    <w:tblPr>
      <w:tblStyleRowBandSize w:val="1"/>
      <w:tblStyleColBandSize w:val="1"/>
    </w:tblPr>
  </w:style>
  <w:style w:type="paragraph" w:styleId="Jegyzetszveg">
    <w:name w:val="annotation text"/>
    <w:basedOn w:val="Norml"/>
    <w:link w:val="JegyzetszvegChar"/>
    <w:uiPriority w:val="99"/>
    <w:semiHidden/>
    <w:unhideWhenUsed/>
  </w:style>
  <w:style w:type="character" w:customStyle="1" w:styleId="JegyzetszvegChar">
    <w:name w:val="Jegyzetszöveg Char"/>
    <w:basedOn w:val="Bekezdsalapbettpusa"/>
    <w:link w:val="Jegyzetszveg"/>
    <w:uiPriority w:val="99"/>
    <w:semiHidden/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14D1E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14D1E"/>
    <w:rPr>
      <w:rFonts w:ascii="Segoe UI" w:hAnsi="Segoe UI" w:cs="Segoe UI"/>
      <w:sz w:val="18"/>
      <w:szCs w:val="18"/>
    </w:rPr>
  </w:style>
  <w:style w:type="paragraph" w:customStyle="1" w:styleId="DecimalAligned">
    <w:name w:val="Decimal Aligned"/>
    <w:basedOn w:val="Norml"/>
    <w:uiPriority w:val="40"/>
    <w:qFormat/>
    <w:rsid w:val="00C230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decimal" w:pos="360"/>
      </w:tabs>
      <w:spacing w:after="200" w:line="276" w:lineRule="auto"/>
    </w:pPr>
    <w:rPr>
      <w:rFonts w:asciiTheme="minorHAnsi" w:eastAsiaTheme="minorEastAsia" w:hAnsiTheme="minorHAnsi"/>
      <w:color w:val="auto"/>
      <w:sz w:val="22"/>
      <w:szCs w:val="22"/>
    </w:rPr>
  </w:style>
  <w:style w:type="paragraph" w:styleId="Lbjegyzetszveg">
    <w:name w:val="footnote text"/>
    <w:basedOn w:val="Norml"/>
    <w:link w:val="LbjegyzetszvegChar"/>
    <w:uiPriority w:val="99"/>
    <w:unhideWhenUsed/>
    <w:rsid w:val="00C230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/>
      <w:color w:val="auto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C230FC"/>
    <w:rPr>
      <w:rFonts w:asciiTheme="minorHAnsi" w:eastAsiaTheme="minorEastAsia" w:hAnsiTheme="minorHAnsi"/>
      <w:color w:val="auto"/>
    </w:rPr>
  </w:style>
  <w:style w:type="character" w:styleId="Finomkiemels">
    <w:name w:val="Subtle Emphasis"/>
    <w:basedOn w:val="Bekezdsalapbettpusa"/>
    <w:uiPriority w:val="19"/>
    <w:qFormat/>
    <w:rsid w:val="00C230FC"/>
    <w:rPr>
      <w:i/>
      <w:iCs/>
    </w:rPr>
  </w:style>
  <w:style w:type="table" w:styleId="Vilgosrnykols1jellszn">
    <w:name w:val="Light Shading Accent 1"/>
    <w:basedOn w:val="Normltblzat"/>
    <w:uiPriority w:val="60"/>
    <w:rsid w:val="00C230F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Vilgoslista3jellszn">
    <w:name w:val="Light List Accent 3"/>
    <w:basedOn w:val="Normltblzat"/>
    <w:uiPriority w:val="61"/>
    <w:rsid w:val="00944F4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Theme="minorHAnsi" w:eastAsiaTheme="minorEastAsia" w:hAnsiTheme="minorHAnsi" w:cstheme="minorBidi"/>
      <w:color w:val="auto"/>
      <w:sz w:val="22"/>
      <w:szCs w:val="22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Listaszerbekezds">
    <w:name w:val="List Paragraph"/>
    <w:basedOn w:val="Norml"/>
    <w:uiPriority w:val="34"/>
    <w:qFormat/>
    <w:rsid w:val="0007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iit.bme.hu/targyak/BMEVIIIAB02" TargetMode="Externa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14</Pages>
  <Words>2078</Words>
  <Characters>14346</Characters>
  <Application>Microsoft Office Word</Application>
  <DocSecurity>0</DocSecurity>
  <Lines>119</Lines>
  <Paragraphs>32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Gurubi Barnabás</cp:lastModifiedBy>
  <cp:revision>73</cp:revision>
  <dcterms:created xsi:type="dcterms:W3CDTF">2018-02-16T13:13:00Z</dcterms:created>
  <dcterms:modified xsi:type="dcterms:W3CDTF">2018-02-16T17:45:00Z</dcterms:modified>
</cp:coreProperties>
</file>