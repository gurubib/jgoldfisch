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E539" w14:textId="77777777" w:rsidR="00736C38" w:rsidRDefault="00736C38" w:rsidP="00736C38">
      <w:pPr>
        <w:jc w:val="center"/>
        <w:rPr>
          <w:noProof/>
          <w:sz w:val="24"/>
          <w:szCs w:val="24"/>
        </w:rPr>
      </w:pPr>
      <w:bookmarkStart w:id="0" w:name="_gjdgxs" w:colFirst="0" w:colLast="0"/>
      <w:bookmarkEnd w:id="0"/>
    </w:p>
    <w:p w14:paraId="2D0EB5C4" w14:textId="77777777" w:rsidR="00736C38" w:rsidRDefault="00736C38" w:rsidP="00736C38">
      <w:pPr>
        <w:jc w:val="center"/>
        <w:rPr>
          <w:noProof/>
          <w:sz w:val="24"/>
          <w:szCs w:val="24"/>
        </w:rPr>
      </w:pPr>
    </w:p>
    <w:p w14:paraId="285FF5EC" w14:textId="77777777" w:rsidR="00736C38" w:rsidRDefault="00736C38" w:rsidP="00736C38">
      <w:pPr>
        <w:jc w:val="center"/>
        <w:rPr>
          <w:noProof/>
          <w:sz w:val="24"/>
          <w:szCs w:val="24"/>
        </w:rPr>
      </w:pPr>
    </w:p>
    <w:p w14:paraId="046A30C9" w14:textId="77777777" w:rsidR="00736C38" w:rsidRDefault="00736C38" w:rsidP="00736C38">
      <w:pPr>
        <w:jc w:val="center"/>
        <w:rPr>
          <w:noProof/>
          <w:sz w:val="24"/>
          <w:szCs w:val="24"/>
        </w:rPr>
      </w:pPr>
    </w:p>
    <w:p w14:paraId="78DE3E85" w14:textId="77777777" w:rsidR="00736C38" w:rsidRDefault="00736C38" w:rsidP="00736C38">
      <w:pPr>
        <w:jc w:val="center"/>
        <w:rPr>
          <w:noProof/>
          <w:sz w:val="24"/>
          <w:szCs w:val="24"/>
        </w:rPr>
      </w:pPr>
    </w:p>
    <w:p w14:paraId="01117AAB" w14:textId="77777777" w:rsidR="00736C38" w:rsidRDefault="00736C38" w:rsidP="00736C38">
      <w:pPr>
        <w:jc w:val="center"/>
        <w:rPr>
          <w:noProof/>
          <w:sz w:val="24"/>
          <w:szCs w:val="24"/>
        </w:rPr>
      </w:pPr>
    </w:p>
    <w:p w14:paraId="169B9976" w14:textId="77777777" w:rsidR="00736C38" w:rsidRDefault="00736C38" w:rsidP="00736C38">
      <w:pPr>
        <w:jc w:val="center"/>
        <w:rPr>
          <w:noProof/>
          <w:sz w:val="24"/>
          <w:szCs w:val="24"/>
        </w:rPr>
      </w:pPr>
    </w:p>
    <w:p w14:paraId="6A5B0534" w14:textId="7B539789" w:rsidR="00736C38" w:rsidRPr="003274C4" w:rsidRDefault="00F931EC" w:rsidP="00736C38">
      <w:pPr>
        <w:jc w:val="center"/>
        <w:rPr>
          <w:b/>
          <w:bCs/>
          <w:color w:val="auto"/>
          <w:sz w:val="52"/>
          <w:szCs w:val="52"/>
        </w:rPr>
      </w:pPr>
      <w:r>
        <w:rPr>
          <w:b/>
          <w:bCs/>
          <w:color w:val="auto"/>
          <w:sz w:val="52"/>
          <w:szCs w:val="52"/>
          <w:lang w:val="en-US"/>
        </w:rPr>
        <w:t xml:space="preserve">2. </w:t>
      </w:r>
      <w:proofErr w:type="spellStart"/>
      <w:r w:rsidR="00DA7F22" w:rsidRPr="003274C4">
        <w:rPr>
          <w:b/>
          <w:bCs/>
          <w:color w:val="auto"/>
          <w:sz w:val="52"/>
          <w:szCs w:val="52"/>
          <w:lang w:val="en-US"/>
        </w:rPr>
        <w:t>Követelmény</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projekt</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funkcionalitás</w:t>
      </w:r>
      <w:proofErr w:type="spellEnd"/>
    </w:p>
    <w:p w14:paraId="40E39038" w14:textId="77777777" w:rsidR="00736C38" w:rsidRPr="003274C4" w:rsidRDefault="00736C38" w:rsidP="00736C38">
      <w:pPr>
        <w:jc w:val="center"/>
        <w:rPr>
          <w:color w:val="auto"/>
        </w:rPr>
      </w:pPr>
    </w:p>
    <w:p w14:paraId="75207AEC" w14:textId="77777777" w:rsidR="00736C38" w:rsidRPr="003274C4" w:rsidRDefault="00736C38" w:rsidP="00736C38">
      <w:pPr>
        <w:jc w:val="center"/>
        <w:rPr>
          <w:color w:val="auto"/>
        </w:rPr>
      </w:pPr>
    </w:p>
    <w:p w14:paraId="7A18B3FB" w14:textId="1C8F77A1" w:rsidR="00736C38" w:rsidRPr="003274C4" w:rsidRDefault="008E7F87" w:rsidP="00736C38">
      <w:pPr>
        <w:jc w:val="center"/>
        <w:rPr>
          <w:color w:val="auto"/>
          <w:sz w:val="44"/>
          <w:szCs w:val="44"/>
        </w:rPr>
      </w:pPr>
      <w:r w:rsidRPr="003274C4">
        <w:rPr>
          <w:color w:val="auto"/>
          <w:sz w:val="44"/>
          <w:szCs w:val="44"/>
        </w:rPr>
        <w:t>15</w:t>
      </w:r>
      <w:r w:rsidR="00736C38" w:rsidRPr="003274C4">
        <w:rPr>
          <w:color w:val="auto"/>
          <w:sz w:val="44"/>
          <w:szCs w:val="44"/>
        </w:rPr>
        <w:t xml:space="preserve"> – </w:t>
      </w:r>
      <w:proofErr w:type="spellStart"/>
      <w:r w:rsidRPr="003274C4">
        <w:rPr>
          <w:color w:val="auto"/>
          <w:sz w:val="44"/>
          <w:szCs w:val="44"/>
        </w:rPr>
        <w:t>jgoldfisch</w:t>
      </w:r>
      <w:proofErr w:type="spellEnd"/>
    </w:p>
    <w:p w14:paraId="20BD94F4" w14:textId="77777777" w:rsidR="00736C38" w:rsidRPr="003274C4" w:rsidRDefault="00736C38" w:rsidP="00736C38">
      <w:pPr>
        <w:jc w:val="center"/>
        <w:rPr>
          <w:color w:val="auto"/>
        </w:rPr>
      </w:pPr>
    </w:p>
    <w:p w14:paraId="2408165B" w14:textId="77777777" w:rsidR="00736C38" w:rsidRPr="003274C4" w:rsidRDefault="00736C38" w:rsidP="00736C38">
      <w:pPr>
        <w:jc w:val="center"/>
        <w:rPr>
          <w:color w:val="auto"/>
        </w:rPr>
      </w:pPr>
    </w:p>
    <w:p w14:paraId="654E5FFF" w14:textId="77777777" w:rsidR="00736C38" w:rsidRPr="003274C4" w:rsidRDefault="00736C38" w:rsidP="00736C38">
      <w:pPr>
        <w:jc w:val="center"/>
        <w:rPr>
          <w:color w:val="auto"/>
          <w:sz w:val="28"/>
          <w:szCs w:val="28"/>
        </w:rPr>
      </w:pPr>
      <w:r w:rsidRPr="003274C4">
        <w:rPr>
          <w:color w:val="auto"/>
          <w:sz w:val="28"/>
          <w:szCs w:val="28"/>
        </w:rPr>
        <w:t>Konzulens:</w:t>
      </w:r>
    </w:p>
    <w:p w14:paraId="0AC5A9A8" w14:textId="6BCACFC3" w:rsidR="00736C38" w:rsidRPr="003274C4" w:rsidRDefault="00815500" w:rsidP="00736C38">
      <w:pPr>
        <w:jc w:val="center"/>
        <w:rPr>
          <w:color w:val="auto"/>
          <w:sz w:val="44"/>
          <w:szCs w:val="44"/>
        </w:rPr>
      </w:pPr>
      <w:r w:rsidRPr="003274C4">
        <w:rPr>
          <w:color w:val="auto"/>
          <w:sz w:val="44"/>
          <w:szCs w:val="44"/>
        </w:rPr>
        <w:t>Bodó Zsófia</w:t>
      </w:r>
    </w:p>
    <w:p w14:paraId="5C0A5AB6" w14:textId="77777777" w:rsidR="00736C38" w:rsidRDefault="00736C38" w:rsidP="00736C38">
      <w:pPr>
        <w:jc w:val="center"/>
        <w:rPr>
          <w:color w:val="auto"/>
          <w:sz w:val="44"/>
          <w:szCs w:val="44"/>
        </w:rPr>
      </w:pPr>
      <w:bookmarkStart w:id="1" w:name="_GoBack"/>
      <w:bookmarkEnd w:id="1"/>
    </w:p>
    <w:p w14:paraId="1446D94D" w14:textId="77777777" w:rsidR="00736C38" w:rsidRDefault="00736C38" w:rsidP="00736C38">
      <w:pPr>
        <w:jc w:val="center"/>
        <w:rPr>
          <w:sz w:val="44"/>
          <w:szCs w:val="44"/>
        </w:rPr>
      </w:pPr>
    </w:p>
    <w:p w14:paraId="7D0B2900" w14:textId="77777777" w:rsidR="00736C38" w:rsidRDefault="00736C38" w:rsidP="00736C38">
      <w:pPr>
        <w:jc w:val="center"/>
        <w:rPr>
          <w:sz w:val="44"/>
          <w:szCs w:val="44"/>
        </w:rPr>
      </w:pPr>
    </w:p>
    <w:p w14:paraId="3030D086" w14:textId="77777777" w:rsidR="00736C38" w:rsidRDefault="00736C38" w:rsidP="00736C38">
      <w:pPr>
        <w:jc w:val="center"/>
        <w:rPr>
          <w:sz w:val="44"/>
          <w:szCs w:val="44"/>
        </w:rPr>
      </w:pPr>
    </w:p>
    <w:p w14:paraId="5BBC7154" w14:textId="77777777" w:rsidR="00736C38" w:rsidRDefault="00736C38" w:rsidP="00736C38">
      <w:pPr>
        <w:jc w:val="center"/>
        <w:rPr>
          <w:sz w:val="44"/>
          <w:szCs w:val="44"/>
        </w:rPr>
      </w:pPr>
    </w:p>
    <w:p w14:paraId="67549CBF" w14:textId="77777777" w:rsidR="00736C38" w:rsidRDefault="00736C38" w:rsidP="00736C38">
      <w:pPr>
        <w:jc w:val="center"/>
        <w:rPr>
          <w:sz w:val="44"/>
          <w:szCs w:val="44"/>
        </w:rPr>
      </w:pPr>
    </w:p>
    <w:p w14:paraId="340E478B" w14:textId="77777777" w:rsidR="00736C38" w:rsidRDefault="00736C38" w:rsidP="00736C38">
      <w:pPr>
        <w:jc w:val="center"/>
        <w:rPr>
          <w:sz w:val="44"/>
          <w:szCs w:val="44"/>
        </w:rPr>
      </w:pPr>
    </w:p>
    <w:p w14:paraId="22DB7883" w14:textId="77777777" w:rsidR="00736C38" w:rsidRDefault="00736C38" w:rsidP="00736C38">
      <w:pPr>
        <w:jc w:val="center"/>
        <w:rPr>
          <w:sz w:val="44"/>
          <w:szCs w:val="44"/>
        </w:rPr>
      </w:pPr>
    </w:p>
    <w:p w14:paraId="58AB0B56" w14:textId="77777777" w:rsidR="00736C38" w:rsidRDefault="00736C38" w:rsidP="00736C38">
      <w:pPr>
        <w:jc w:val="center"/>
        <w:rPr>
          <w:sz w:val="44"/>
          <w:szCs w:val="44"/>
        </w:rPr>
      </w:pPr>
    </w:p>
    <w:p w14:paraId="34DEC29A" w14:textId="77777777" w:rsidR="00736C38" w:rsidRDefault="00736C38" w:rsidP="00736C38">
      <w:pPr>
        <w:jc w:val="center"/>
        <w:rPr>
          <w:sz w:val="44"/>
          <w:szCs w:val="44"/>
        </w:rPr>
      </w:pPr>
    </w:p>
    <w:p w14:paraId="60DC580C" w14:textId="77777777" w:rsidR="00736C38" w:rsidRDefault="00736C38" w:rsidP="00736C38">
      <w:pPr>
        <w:jc w:val="center"/>
        <w:rPr>
          <w:sz w:val="44"/>
          <w:szCs w:val="44"/>
        </w:rPr>
      </w:pPr>
    </w:p>
    <w:p w14:paraId="002AB6DB" w14:textId="77777777" w:rsidR="00736C38" w:rsidRDefault="00736C38" w:rsidP="00736C38">
      <w:pPr>
        <w:jc w:val="center"/>
        <w:rPr>
          <w:sz w:val="44"/>
          <w:szCs w:val="44"/>
        </w:rPr>
      </w:pPr>
    </w:p>
    <w:p w14:paraId="01B591A8" w14:textId="66FEAE40" w:rsidR="00736C38" w:rsidRDefault="00736C38" w:rsidP="00736C38">
      <w:pPr>
        <w:rPr>
          <w:sz w:val="32"/>
          <w:szCs w:val="32"/>
        </w:rPr>
      </w:pPr>
      <w:commentRangeStart w:id="2"/>
      <w:r>
        <w:rPr>
          <w:sz w:val="32"/>
          <w:szCs w:val="32"/>
        </w:rPr>
        <w:t>Csapattagok</w:t>
      </w:r>
      <w:commentRangeEnd w:id="2"/>
      <w:r w:rsidR="00964649">
        <w:rPr>
          <w:rStyle w:val="Jegyzethivatkozs"/>
        </w:rPr>
        <w:commentReference w:id="2"/>
      </w:r>
    </w:p>
    <w:tbl>
      <w:tblPr>
        <w:tblW w:w="0" w:type="auto"/>
        <w:tblLayout w:type="fixed"/>
        <w:tblCellMar>
          <w:left w:w="70" w:type="dxa"/>
          <w:right w:w="70" w:type="dxa"/>
        </w:tblCellMar>
        <w:tblLook w:val="04A0" w:firstRow="1" w:lastRow="0" w:firstColumn="1" w:lastColumn="0" w:noHBand="0" w:noVBand="1"/>
      </w:tblPr>
      <w:tblGrid>
        <w:gridCol w:w="2622"/>
        <w:gridCol w:w="1418"/>
        <w:gridCol w:w="4253"/>
      </w:tblGrid>
      <w:tr w:rsidR="003274C4" w:rsidRPr="003274C4" w14:paraId="79A85BE5" w14:textId="77777777" w:rsidTr="00736C38">
        <w:tc>
          <w:tcPr>
            <w:tcW w:w="2622" w:type="dxa"/>
            <w:hideMark/>
          </w:tcPr>
          <w:p w14:paraId="2DA17FF3" w14:textId="77777777" w:rsidR="00736C38" w:rsidRPr="003274C4" w:rsidRDefault="00736C38">
            <w:pPr>
              <w:rPr>
                <w:color w:val="auto"/>
                <w:sz w:val="24"/>
                <w:szCs w:val="24"/>
              </w:rPr>
            </w:pPr>
            <w:r w:rsidRPr="003274C4">
              <w:rPr>
                <w:color w:val="auto"/>
                <w:sz w:val="24"/>
                <w:szCs w:val="24"/>
              </w:rPr>
              <w:t>[TAG1 NEVE]</w:t>
            </w:r>
          </w:p>
        </w:tc>
        <w:tc>
          <w:tcPr>
            <w:tcW w:w="1418" w:type="dxa"/>
            <w:hideMark/>
          </w:tcPr>
          <w:p w14:paraId="27B64BAF"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178237EE"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0181EAA9" w14:textId="77777777" w:rsidTr="00736C38">
        <w:tc>
          <w:tcPr>
            <w:tcW w:w="2622" w:type="dxa"/>
            <w:hideMark/>
          </w:tcPr>
          <w:p w14:paraId="4ADA4BC0" w14:textId="77777777" w:rsidR="00736C38" w:rsidRPr="003274C4" w:rsidRDefault="00736C38">
            <w:pPr>
              <w:rPr>
                <w:color w:val="auto"/>
                <w:sz w:val="24"/>
                <w:szCs w:val="24"/>
              </w:rPr>
            </w:pPr>
            <w:r w:rsidRPr="003274C4">
              <w:rPr>
                <w:color w:val="auto"/>
                <w:sz w:val="24"/>
                <w:szCs w:val="24"/>
              </w:rPr>
              <w:t>[TAG2 NEVE]</w:t>
            </w:r>
          </w:p>
        </w:tc>
        <w:tc>
          <w:tcPr>
            <w:tcW w:w="1418" w:type="dxa"/>
            <w:hideMark/>
          </w:tcPr>
          <w:p w14:paraId="3398E80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0C0A483C"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79029468" w14:textId="77777777" w:rsidTr="00736C38">
        <w:tc>
          <w:tcPr>
            <w:tcW w:w="2622" w:type="dxa"/>
            <w:hideMark/>
          </w:tcPr>
          <w:p w14:paraId="70140618" w14:textId="77777777" w:rsidR="00736C38" w:rsidRPr="003274C4" w:rsidRDefault="00736C38">
            <w:pPr>
              <w:rPr>
                <w:color w:val="auto"/>
                <w:sz w:val="24"/>
                <w:szCs w:val="24"/>
              </w:rPr>
            </w:pPr>
            <w:r w:rsidRPr="003274C4">
              <w:rPr>
                <w:color w:val="auto"/>
                <w:sz w:val="24"/>
                <w:szCs w:val="24"/>
              </w:rPr>
              <w:t>[TAG3 NEVE]</w:t>
            </w:r>
          </w:p>
        </w:tc>
        <w:tc>
          <w:tcPr>
            <w:tcW w:w="1418" w:type="dxa"/>
            <w:hideMark/>
          </w:tcPr>
          <w:p w14:paraId="4B3AC97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294FE4A0"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4BC186CE" w14:textId="77777777" w:rsidTr="00736C38">
        <w:tc>
          <w:tcPr>
            <w:tcW w:w="2622" w:type="dxa"/>
            <w:hideMark/>
          </w:tcPr>
          <w:p w14:paraId="73044227" w14:textId="497D09CB" w:rsidR="00736C38" w:rsidRPr="003274C4" w:rsidRDefault="00186413">
            <w:pPr>
              <w:rPr>
                <w:color w:val="auto"/>
                <w:sz w:val="24"/>
                <w:szCs w:val="24"/>
              </w:rPr>
            </w:pPr>
            <w:r>
              <w:rPr>
                <w:color w:val="auto"/>
                <w:sz w:val="24"/>
                <w:szCs w:val="24"/>
              </w:rPr>
              <w:t>Tolnai Márk</w:t>
            </w:r>
          </w:p>
        </w:tc>
        <w:tc>
          <w:tcPr>
            <w:tcW w:w="1418" w:type="dxa"/>
            <w:hideMark/>
          </w:tcPr>
          <w:p w14:paraId="056AD36C" w14:textId="02A90F9C" w:rsidR="00736C38" w:rsidRPr="003274C4" w:rsidRDefault="00186413">
            <w:pPr>
              <w:rPr>
                <w:color w:val="auto"/>
                <w:sz w:val="24"/>
                <w:szCs w:val="24"/>
              </w:rPr>
            </w:pPr>
            <w:r>
              <w:rPr>
                <w:color w:val="auto"/>
                <w:sz w:val="24"/>
                <w:szCs w:val="24"/>
              </w:rPr>
              <w:t>ID61MK</w:t>
            </w:r>
          </w:p>
        </w:tc>
        <w:tc>
          <w:tcPr>
            <w:tcW w:w="4253" w:type="dxa"/>
            <w:hideMark/>
          </w:tcPr>
          <w:p w14:paraId="6E3D9672" w14:textId="58193D62" w:rsidR="00736C38" w:rsidRPr="003274C4" w:rsidRDefault="00186413">
            <w:pPr>
              <w:rPr>
                <w:color w:val="auto"/>
                <w:sz w:val="24"/>
                <w:szCs w:val="24"/>
                <w:lang w:val="en-US"/>
              </w:rPr>
            </w:pPr>
            <w:r>
              <w:rPr>
                <w:color w:val="auto"/>
                <w:sz w:val="24"/>
                <w:szCs w:val="24"/>
              </w:rPr>
              <w:t>tolesz11@windowslive.com</w:t>
            </w:r>
          </w:p>
        </w:tc>
      </w:tr>
      <w:tr w:rsidR="003274C4" w:rsidRPr="003274C4" w14:paraId="68787C81" w14:textId="77777777" w:rsidTr="00736C38">
        <w:tc>
          <w:tcPr>
            <w:tcW w:w="2622" w:type="dxa"/>
          </w:tcPr>
          <w:p w14:paraId="25123721" w14:textId="675D0C92" w:rsidR="003274C4" w:rsidRPr="003274C4" w:rsidRDefault="003274C4">
            <w:pPr>
              <w:rPr>
                <w:color w:val="auto"/>
                <w:sz w:val="24"/>
                <w:szCs w:val="24"/>
              </w:rPr>
            </w:pPr>
            <w:r>
              <w:rPr>
                <w:color w:val="auto"/>
                <w:sz w:val="24"/>
                <w:szCs w:val="24"/>
              </w:rPr>
              <w:t>B</w:t>
            </w:r>
            <w:r w:rsidR="007C090C">
              <w:rPr>
                <w:color w:val="auto"/>
                <w:sz w:val="24"/>
                <w:szCs w:val="24"/>
              </w:rPr>
              <w:t>ertalan Bálint</w:t>
            </w:r>
          </w:p>
        </w:tc>
        <w:tc>
          <w:tcPr>
            <w:tcW w:w="1418" w:type="dxa"/>
          </w:tcPr>
          <w:p w14:paraId="46D9B6F1" w14:textId="4AF9060A" w:rsidR="003274C4" w:rsidRPr="003274C4" w:rsidRDefault="003274C4">
            <w:pPr>
              <w:rPr>
                <w:color w:val="auto"/>
                <w:sz w:val="24"/>
                <w:szCs w:val="24"/>
              </w:rPr>
            </w:pPr>
            <w:r>
              <w:rPr>
                <w:color w:val="auto"/>
                <w:sz w:val="24"/>
                <w:szCs w:val="24"/>
              </w:rPr>
              <w:t>HNN9GA</w:t>
            </w:r>
          </w:p>
        </w:tc>
        <w:tc>
          <w:tcPr>
            <w:tcW w:w="4253" w:type="dxa"/>
          </w:tcPr>
          <w:p w14:paraId="294C201B" w14:textId="5669E8C8" w:rsidR="003274C4" w:rsidRPr="003274C4" w:rsidRDefault="003274C4">
            <w:pPr>
              <w:rPr>
                <w:color w:val="auto"/>
                <w:sz w:val="24"/>
                <w:szCs w:val="24"/>
              </w:rPr>
            </w:pPr>
            <w:r>
              <w:rPr>
                <w:color w:val="auto"/>
                <w:sz w:val="24"/>
                <w:szCs w:val="24"/>
              </w:rPr>
              <w:t>blintber@gmail.com</w:t>
            </w:r>
          </w:p>
        </w:tc>
      </w:tr>
    </w:tbl>
    <w:p w14:paraId="5A5D5C2F" w14:textId="77777777" w:rsidR="00736C38" w:rsidRDefault="00736C38" w:rsidP="00736C38">
      <w:pPr>
        <w:rPr>
          <w:color w:val="auto"/>
          <w:lang w:eastAsia="en-US"/>
        </w:rPr>
      </w:pPr>
    </w:p>
    <w:p w14:paraId="4AA65EA0" w14:textId="1F218000" w:rsidR="00736C38" w:rsidRPr="003274C4" w:rsidRDefault="00783616" w:rsidP="00736C38">
      <w:pPr>
        <w:jc w:val="right"/>
        <w:rPr>
          <w:color w:val="auto"/>
          <w:sz w:val="28"/>
          <w:szCs w:val="28"/>
        </w:rPr>
      </w:pPr>
      <w:r>
        <w:rPr>
          <w:color w:val="auto"/>
          <w:sz w:val="28"/>
          <w:szCs w:val="28"/>
        </w:rPr>
        <w:fldChar w:fldCharType="begin"/>
      </w:r>
      <w:r>
        <w:rPr>
          <w:color w:val="auto"/>
          <w:sz w:val="28"/>
          <w:szCs w:val="28"/>
        </w:rPr>
        <w:instrText xml:space="preserve"> TIME  \@ "yyyy. MMMM d." </w:instrText>
      </w:r>
      <w:r>
        <w:rPr>
          <w:color w:val="auto"/>
          <w:sz w:val="28"/>
          <w:szCs w:val="28"/>
        </w:rPr>
        <w:fldChar w:fldCharType="separate"/>
      </w:r>
      <w:r w:rsidR="00727AF0">
        <w:rPr>
          <w:noProof/>
          <w:color w:val="auto"/>
          <w:sz w:val="28"/>
          <w:szCs w:val="28"/>
        </w:rPr>
        <w:t>2018. február 17.</w:t>
      </w:r>
      <w:r>
        <w:rPr>
          <w:color w:val="auto"/>
          <w:sz w:val="28"/>
          <w:szCs w:val="28"/>
        </w:rPr>
        <w:fldChar w:fldCharType="end"/>
      </w:r>
    </w:p>
    <w:p w14:paraId="6D95F244" w14:textId="32880C2D" w:rsidR="00736C38" w:rsidRDefault="00736C38">
      <w:pPr>
        <w:rPr>
          <w:rFonts w:eastAsia="Arial"/>
        </w:rPr>
      </w:pPr>
      <w:r>
        <w:rPr>
          <w:rFonts w:eastAsia="Arial"/>
        </w:rPr>
        <w:br w:type="page"/>
      </w:r>
    </w:p>
    <w:p w14:paraId="2975F5DD" w14:textId="352F2B1E" w:rsidR="00093672" w:rsidRDefault="00714D1E" w:rsidP="4517E377">
      <w:pPr>
        <w:keepNext/>
        <w:numPr>
          <w:ilvl w:val="0"/>
          <w:numId w:val="9"/>
        </w:numPr>
        <w:spacing w:before="240" w:after="60"/>
        <w:rPr>
          <w:rFonts w:ascii="Arial" w:eastAsia="Arial" w:hAnsi="Arial" w:cs="Arial"/>
          <w:b/>
          <w:bCs/>
          <w:color w:val="000000" w:themeColor="text1"/>
          <w:sz w:val="32"/>
          <w:szCs w:val="32"/>
        </w:rPr>
      </w:pPr>
      <w:r w:rsidRPr="4517E377">
        <w:rPr>
          <w:rFonts w:ascii="Arial" w:eastAsia="Arial" w:hAnsi="Arial" w:cs="Arial"/>
          <w:b/>
          <w:bCs/>
          <w:sz w:val="32"/>
          <w:szCs w:val="32"/>
        </w:rPr>
        <w:lastRenderedPageBreak/>
        <w:t>Követelmény, projekt, funkcionalitás</w:t>
      </w:r>
    </w:p>
    <w:p w14:paraId="3CE56C6D"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Bevezetés</w:t>
      </w:r>
    </w:p>
    <w:p w14:paraId="4826C19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Cél</w:t>
      </w:r>
    </w:p>
    <w:p w14:paraId="672A6659" w14:textId="77777777" w:rsidR="00093672" w:rsidRDefault="00093672">
      <w:pPr>
        <w:rPr>
          <w:sz w:val="24"/>
          <w:szCs w:val="24"/>
        </w:rPr>
      </w:pPr>
    </w:p>
    <w:p w14:paraId="3B00F482" w14:textId="77777777" w:rsidR="00093672" w:rsidRDefault="00714D1E" w:rsidP="4517E377">
      <w:pPr>
        <w:rPr>
          <w:color w:val="000000" w:themeColor="text1"/>
          <w:sz w:val="24"/>
          <w:szCs w:val="24"/>
        </w:rPr>
      </w:pPr>
      <w:r w:rsidRPr="4517E377">
        <w:rPr>
          <w:sz w:val="24"/>
          <w:szCs w:val="24"/>
        </w:rPr>
        <w:t>A játék funkcióinak, felépítésének, működésének behatárolása, ezek egyértelművé tétele. Továbbá a projekt felépítésének és a követelmények tisztázása.</w:t>
      </w:r>
    </w:p>
    <w:p w14:paraId="7FF5A0D1"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Szakterület</w:t>
      </w:r>
    </w:p>
    <w:p w14:paraId="0A37501D" w14:textId="77777777" w:rsidR="00093672" w:rsidRDefault="00093672">
      <w:pPr>
        <w:rPr>
          <w:sz w:val="24"/>
          <w:szCs w:val="24"/>
        </w:rPr>
      </w:pPr>
    </w:p>
    <w:p w14:paraId="149A6EC8" w14:textId="77777777" w:rsidR="00093672" w:rsidRDefault="00714D1E" w:rsidP="4517E377">
      <w:pPr>
        <w:rPr>
          <w:color w:val="000000" w:themeColor="text1"/>
          <w:sz w:val="24"/>
          <w:szCs w:val="24"/>
        </w:rPr>
      </w:pPr>
      <w:r w:rsidRPr="4517E377">
        <w:rPr>
          <w:sz w:val="24"/>
          <w:szCs w:val="24"/>
        </w:rPr>
        <w:t>A megrendelt szoftver egy szórakoztatásra szánt stratégiainak mondható számítógépes játék, ami nincs egy külön szakterületre szánva, csupán általános felhasználásra.</w:t>
      </w:r>
    </w:p>
    <w:p w14:paraId="5D7706F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Definíciók, rövidítések</w:t>
      </w:r>
    </w:p>
    <w:p w14:paraId="5DAB6C7B" w14:textId="77777777" w:rsidR="00093672" w:rsidRDefault="00093672">
      <w:pPr>
        <w:rPr>
          <w:sz w:val="24"/>
          <w:szCs w:val="24"/>
        </w:rPr>
      </w:pPr>
    </w:p>
    <w:p w14:paraId="79DE182B" w14:textId="77777777" w:rsidR="00093672" w:rsidRDefault="00714D1E" w:rsidP="4517E377">
      <w:pPr>
        <w:rPr>
          <w:color w:val="000000" w:themeColor="text1"/>
          <w:sz w:val="24"/>
          <w:szCs w:val="24"/>
        </w:rPr>
      </w:pPr>
      <w:proofErr w:type="spellStart"/>
      <w:r w:rsidRPr="4517E377">
        <w:rPr>
          <w:b/>
          <w:bCs/>
          <w:sz w:val="24"/>
          <w:szCs w:val="24"/>
        </w:rPr>
        <w:t>Architekturális</w:t>
      </w:r>
      <w:proofErr w:type="spellEnd"/>
      <w:r w:rsidRPr="4517E377">
        <w:rPr>
          <w:b/>
          <w:bCs/>
          <w:sz w:val="24"/>
          <w:szCs w:val="24"/>
        </w:rPr>
        <w:t xml:space="preserve"> kép – </w:t>
      </w:r>
      <w:r w:rsidRPr="4517E377">
        <w:rPr>
          <w:sz w:val="24"/>
          <w:szCs w:val="24"/>
        </w:rPr>
        <w:t>A szoftver belső felépítését ábrázoló kép.</w:t>
      </w:r>
    </w:p>
    <w:p w14:paraId="3B8D9945" w14:textId="77777777" w:rsidR="00093672" w:rsidRDefault="00714D1E" w:rsidP="4517E377">
      <w:pPr>
        <w:rPr>
          <w:color w:val="000000" w:themeColor="text1"/>
          <w:sz w:val="24"/>
          <w:szCs w:val="24"/>
        </w:rPr>
      </w:pPr>
      <w:proofErr w:type="spellStart"/>
      <w:r w:rsidRPr="4517E377">
        <w:rPr>
          <w:b/>
          <w:bCs/>
          <w:sz w:val="24"/>
          <w:szCs w:val="24"/>
        </w:rPr>
        <w:t>Eclipse</w:t>
      </w:r>
      <w:proofErr w:type="spellEnd"/>
      <w:r w:rsidRPr="4517E377">
        <w:rPr>
          <w:sz w:val="24"/>
          <w:szCs w:val="24"/>
        </w:rPr>
        <w:t xml:space="preserve"> – Fejlesztőkörnyezet.</w:t>
      </w:r>
    </w:p>
    <w:p w14:paraId="38555A4C" w14:textId="77777777" w:rsidR="00093672" w:rsidRDefault="00714D1E" w:rsidP="4517E377">
      <w:pPr>
        <w:rPr>
          <w:color w:val="000000" w:themeColor="text1"/>
          <w:sz w:val="24"/>
          <w:szCs w:val="24"/>
        </w:rPr>
      </w:pPr>
      <w:proofErr w:type="spellStart"/>
      <w:r w:rsidRPr="4517E377">
        <w:rPr>
          <w:b/>
          <w:bCs/>
          <w:sz w:val="24"/>
          <w:szCs w:val="24"/>
        </w:rPr>
        <w:t>Git</w:t>
      </w:r>
      <w:proofErr w:type="spellEnd"/>
      <w:r w:rsidRPr="4517E377">
        <w:rPr>
          <w:sz w:val="24"/>
          <w:szCs w:val="24"/>
        </w:rPr>
        <w:t xml:space="preserve"> – Verziókezelő rendszer.</w:t>
      </w:r>
    </w:p>
    <w:p w14:paraId="68923C46" w14:textId="77777777" w:rsidR="00093672" w:rsidRDefault="00714D1E" w:rsidP="4517E377">
      <w:pPr>
        <w:rPr>
          <w:color w:val="000000" w:themeColor="text1"/>
          <w:sz w:val="24"/>
          <w:szCs w:val="24"/>
        </w:rPr>
      </w:pPr>
      <w:r w:rsidRPr="4517E377">
        <w:rPr>
          <w:b/>
          <w:bCs/>
          <w:sz w:val="24"/>
          <w:szCs w:val="24"/>
        </w:rPr>
        <w:t>GitHub</w:t>
      </w:r>
      <w:r w:rsidRPr="4517E377">
        <w:rPr>
          <w:sz w:val="24"/>
          <w:szCs w:val="24"/>
        </w:rPr>
        <w:t xml:space="preserve"> – A </w:t>
      </w:r>
      <w:proofErr w:type="spellStart"/>
      <w:r w:rsidRPr="4517E377">
        <w:rPr>
          <w:sz w:val="24"/>
          <w:szCs w:val="24"/>
        </w:rPr>
        <w:t>Git</w:t>
      </w:r>
      <w:proofErr w:type="spellEnd"/>
      <w:r w:rsidRPr="4517E377">
        <w:rPr>
          <w:sz w:val="24"/>
          <w:szCs w:val="24"/>
        </w:rPr>
        <w:t xml:space="preserve"> verziókezelő rendszerre épülő internetes szolgáltatás.</w:t>
      </w:r>
    </w:p>
    <w:p w14:paraId="65AA2376" w14:textId="77777777" w:rsidR="00093672" w:rsidRDefault="00714D1E" w:rsidP="4517E377">
      <w:pPr>
        <w:rPr>
          <w:color w:val="000000" w:themeColor="text1"/>
          <w:sz w:val="24"/>
          <w:szCs w:val="24"/>
        </w:rPr>
      </w:pPr>
      <w:r w:rsidRPr="4517E377">
        <w:rPr>
          <w:b/>
          <w:bCs/>
          <w:sz w:val="24"/>
          <w:szCs w:val="24"/>
        </w:rPr>
        <w:t xml:space="preserve">Java SE </w:t>
      </w:r>
      <w:proofErr w:type="spellStart"/>
      <w:r w:rsidRPr="4517E377">
        <w:rPr>
          <w:b/>
          <w:bCs/>
          <w:sz w:val="24"/>
          <w:szCs w:val="24"/>
        </w:rPr>
        <w:t>Development</w:t>
      </w:r>
      <w:proofErr w:type="spellEnd"/>
      <w:r w:rsidRPr="4517E377">
        <w:rPr>
          <w:b/>
          <w:bCs/>
          <w:sz w:val="24"/>
          <w:szCs w:val="24"/>
        </w:rPr>
        <w:t xml:space="preserve"> Kit</w:t>
      </w:r>
      <w:r w:rsidRPr="4517E377">
        <w:rPr>
          <w:sz w:val="24"/>
          <w:szCs w:val="24"/>
        </w:rPr>
        <w:t xml:space="preserve"> – Egy Java platform, ami lehetővé teszi Java alkalmazások fejlesztését és telepítését.</w:t>
      </w:r>
    </w:p>
    <w:p w14:paraId="770A5EAF" w14:textId="77777777" w:rsidR="00093672" w:rsidRDefault="00714D1E" w:rsidP="4517E377">
      <w:pPr>
        <w:rPr>
          <w:color w:val="000000" w:themeColor="text1"/>
          <w:sz w:val="24"/>
          <w:szCs w:val="24"/>
        </w:rPr>
      </w:pPr>
      <w:r w:rsidRPr="4517E377">
        <w:rPr>
          <w:b/>
          <w:bCs/>
          <w:sz w:val="24"/>
          <w:szCs w:val="24"/>
        </w:rPr>
        <w:t>JRE8</w:t>
      </w:r>
      <w:r w:rsidRPr="4517E377">
        <w:rPr>
          <w:sz w:val="24"/>
          <w:szCs w:val="24"/>
        </w:rPr>
        <w:t xml:space="preserve"> – 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sidRPr="4517E377">
        <w:rPr>
          <w:sz w:val="24"/>
          <w:szCs w:val="24"/>
        </w:rPr>
        <w:t>, azaz a Java programok futtatásához szükséges környezet.</w:t>
      </w:r>
    </w:p>
    <w:p w14:paraId="665772BD" w14:textId="77777777" w:rsidR="00093672" w:rsidRDefault="00714D1E" w:rsidP="4517E377">
      <w:pPr>
        <w:rPr>
          <w:color w:val="000000" w:themeColor="text1"/>
          <w:sz w:val="24"/>
          <w:szCs w:val="24"/>
        </w:rPr>
      </w:pPr>
      <w:r w:rsidRPr="4517E377">
        <w:rPr>
          <w:b/>
          <w:bCs/>
          <w:sz w:val="24"/>
          <w:szCs w:val="24"/>
        </w:rPr>
        <w:t xml:space="preserve">Microsoft Word 2016 – </w:t>
      </w:r>
      <w:r w:rsidRPr="4517E377">
        <w:rPr>
          <w:sz w:val="24"/>
          <w:szCs w:val="24"/>
        </w:rPr>
        <w:t>Szövegszerkesztő program.</w:t>
      </w:r>
    </w:p>
    <w:p w14:paraId="14317943" w14:textId="77777777" w:rsidR="00093672" w:rsidRDefault="00714D1E" w:rsidP="4517E377">
      <w:pPr>
        <w:rPr>
          <w:color w:val="000000" w:themeColor="text1"/>
          <w:sz w:val="24"/>
          <w:szCs w:val="24"/>
        </w:rPr>
      </w:pPr>
      <w:r w:rsidRPr="4517E377">
        <w:rPr>
          <w:b/>
          <w:bCs/>
          <w:sz w:val="24"/>
          <w:szCs w:val="24"/>
        </w:rPr>
        <w:t>Platform</w:t>
      </w:r>
      <w:r w:rsidRPr="4517E377">
        <w:rPr>
          <w:sz w:val="24"/>
          <w:szCs w:val="24"/>
        </w:rPr>
        <w:t xml:space="preserve"> - Jól behatárolható jellemzőkkel rendelkező számítógépes hardver- vagy szoftver-környezet.</w:t>
      </w:r>
    </w:p>
    <w:p w14:paraId="2F184251" w14:textId="77777777" w:rsidR="00093672" w:rsidRDefault="00714D1E" w:rsidP="4517E377">
      <w:pPr>
        <w:rPr>
          <w:color w:val="000000" w:themeColor="text1"/>
          <w:sz w:val="24"/>
          <w:szCs w:val="24"/>
        </w:rPr>
      </w:pPr>
      <w:proofErr w:type="spellStart"/>
      <w:r w:rsidRPr="4517E377">
        <w:rPr>
          <w:b/>
          <w:bCs/>
          <w:sz w:val="24"/>
          <w:szCs w:val="24"/>
        </w:rPr>
        <w:t>StarUML</w:t>
      </w:r>
      <w:proofErr w:type="spellEnd"/>
      <w:r w:rsidRPr="4517E377">
        <w:rPr>
          <w:sz w:val="24"/>
          <w:szCs w:val="24"/>
        </w:rPr>
        <w:t xml:space="preserve"> – Egy UML szerkesztő program.</w:t>
      </w:r>
    </w:p>
    <w:p w14:paraId="38E26951" w14:textId="77777777" w:rsidR="00093672" w:rsidRDefault="00714D1E" w:rsidP="4517E377">
      <w:pPr>
        <w:rPr>
          <w:color w:val="222222"/>
          <w:sz w:val="24"/>
          <w:szCs w:val="24"/>
          <w:highlight w:val="white"/>
        </w:rPr>
      </w:pPr>
      <w:r w:rsidRPr="4517E377">
        <w:rPr>
          <w:b/>
          <w:bCs/>
          <w:sz w:val="24"/>
          <w:szCs w:val="24"/>
        </w:rPr>
        <w:t>UML</w:t>
      </w:r>
      <w:r w:rsidRPr="4517E377">
        <w:rPr>
          <w:sz w:val="24"/>
          <w:szCs w:val="24"/>
        </w:rPr>
        <w:t xml:space="preserve"> - </w:t>
      </w:r>
      <w:proofErr w:type="spellStart"/>
      <w:r w:rsidRPr="4517E377">
        <w:rPr>
          <w:color w:val="222222"/>
          <w:sz w:val="24"/>
          <w:szCs w:val="24"/>
          <w:highlight w:val="white"/>
        </w:rPr>
        <w:t>Unified</w:t>
      </w:r>
      <w:proofErr w:type="spellEnd"/>
      <w:r w:rsidRPr="4517E377">
        <w:rPr>
          <w:color w:val="222222"/>
          <w:sz w:val="24"/>
          <w:szCs w:val="24"/>
          <w:highlight w:val="white"/>
        </w:rPr>
        <w:t xml:space="preserve"> </w:t>
      </w:r>
      <w:proofErr w:type="spellStart"/>
      <w:r w:rsidRPr="4517E377">
        <w:rPr>
          <w:color w:val="222222"/>
          <w:sz w:val="24"/>
          <w:szCs w:val="24"/>
          <w:highlight w:val="white"/>
        </w:rPr>
        <w:t>Modeling</w:t>
      </w:r>
      <w:proofErr w:type="spellEnd"/>
      <w:r w:rsidRPr="4517E377">
        <w:rPr>
          <w:color w:val="222222"/>
          <w:sz w:val="24"/>
          <w:szCs w:val="24"/>
          <w:highlight w:val="white"/>
        </w:rPr>
        <w:t xml:space="preserve"> </w:t>
      </w:r>
      <w:proofErr w:type="spellStart"/>
      <w:r w:rsidRPr="4517E377">
        <w:rPr>
          <w:color w:val="222222"/>
          <w:sz w:val="24"/>
          <w:szCs w:val="24"/>
          <w:highlight w:val="white"/>
        </w:rPr>
        <w:t>Language</w:t>
      </w:r>
      <w:proofErr w:type="spellEnd"/>
      <w:r w:rsidRPr="4517E377">
        <w:rPr>
          <w:color w:val="222222"/>
          <w:sz w:val="24"/>
          <w:szCs w:val="24"/>
          <w:highlight w:val="white"/>
        </w:rPr>
        <w:t xml:space="preserve"> szabványos, általános célú modellező nyelv.</w:t>
      </w:r>
    </w:p>
    <w:p w14:paraId="37E06337" w14:textId="77777777" w:rsidR="00093672" w:rsidRDefault="4517E377" w:rsidP="4517E377">
      <w:pPr>
        <w:rPr>
          <w:color w:val="222222"/>
          <w:sz w:val="24"/>
          <w:szCs w:val="24"/>
          <w:highlight w:val="white"/>
        </w:rPr>
      </w:pPr>
      <w:r w:rsidRPr="4517E377">
        <w:rPr>
          <w:b/>
          <w:bCs/>
          <w:color w:val="222222"/>
          <w:sz w:val="24"/>
          <w:szCs w:val="24"/>
          <w:highlight w:val="white"/>
        </w:rPr>
        <w:t>Use-</w:t>
      </w:r>
      <w:proofErr w:type="spellStart"/>
      <w:r w:rsidRPr="4517E377">
        <w:rPr>
          <w:b/>
          <w:bCs/>
          <w:color w:val="222222"/>
          <w:sz w:val="24"/>
          <w:szCs w:val="24"/>
          <w:highlight w:val="white"/>
        </w:rPr>
        <w:t>case</w:t>
      </w:r>
      <w:proofErr w:type="spellEnd"/>
      <w:r w:rsidRPr="4517E377">
        <w:rPr>
          <w:color w:val="222222"/>
          <w:sz w:val="24"/>
          <w:szCs w:val="24"/>
          <w:highlight w:val="white"/>
        </w:rPr>
        <w:t xml:space="preserve"> – Egy felhasználó és egy rendszer közötti meghatározott célt elérő interakció(k) leírása.</w:t>
      </w:r>
    </w:p>
    <w:p w14:paraId="74B1A1D4" w14:textId="77777777" w:rsidR="00093672" w:rsidRDefault="4517E377" w:rsidP="4517E377">
      <w:pPr>
        <w:rPr>
          <w:color w:val="222222"/>
          <w:sz w:val="24"/>
          <w:szCs w:val="24"/>
          <w:highlight w:val="white"/>
        </w:rPr>
      </w:pPr>
      <w:r w:rsidRPr="4517E377">
        <w:rPr>
          <w:b/>
          <w:bCs/>
          <w:color w:val="222222"/>
          <w:sz w:val="24"/>
          <w:szCs w:val="24"/>
          <w:highlight w:val="white"/>
        </w:rPr>
        <w:t>Verziókezelő</w:t>
      </w:r>
      <w:r w:rsidRPr="4517E377">
        <w:rPr>
          <w:color w:val="222222"/>
          <w:sz w:val="24"/>
          <w:szCs w:val="24"/>
          <w:highlight w:val="white"/>
        </w:rPr>
        <w:t xml:space="preserve"> – Egy olyan program, aminek a segítségével lehető válik az egyes fájloknak </w:t>
      </w:r>
      <w:proofErr w:type="spellStart"/>
      <w:r w:rsidRPr="4517E377">
        <w:rPr>
          <w:color w:val="222222"/>
          <w:sz w:val="24"/>
          <w:szCs w:val="24"/>
          <w:highlight w:val="white"/>
        </w:rPr>
        <w:t>verziókkénti</w:t>
      </w:r>
      <w:proofErr w:type="spellEnd"/>
      <w:r w:rsidRPr="4517E377">
        <w:rPr>
          <w:color w:val="222222"/>
          <w:sz w:val="24"/>
          <w:szCs w:val="24"/>
          <w:highlight w:val="white"/>
        </w:rPr>
        <w:t xml:space="preserve"> tárolása és visszanézése.</w:t>
      </w:r>
    </w:p>
    <w:p w14:paraId="0DBB7375"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Hivatkozások</w:t>
      </w:r>
    </w:p>
    <w:p w14:paraId="14DCC6F6" w14:textId="77777777" w:rsidR="00093672" w:rsidRDefault="00714D1E" w:rsidP="4517E377">
      <w:pPr>
        <w:rPr>
          <w:color w:val="000000" w:themeColor="text1"/>
          <w:sz w:val="24"/>
          <w:szCs w:val="24"/>
        </w:rPr>
      </w:pPr>
      <w:bookmarkStart w:id="3" w:name="_30j0zll" w:colFirst="0" w:colLast="0"/>
      <w:bookmarkEnd w:id="3"/>
      <w:r w:rsidRPr="4517E377">
        <w:rPr>
          <w:sz w:val="24"/>
          <w:szCs w:val="24"/>
        </w:rPr>
        <w:t xml:space="preserve">Szoftver projekt laboratórium - </w:t>
      </w:r>
      <w:hyperlink r:id="rId11">
        <w:r w:rsidRPr="4517E377">
          <w:rPr>
            <w:color w:val="0000FF"/>
            <w:sz w:val="24"/>
            <w:szCs w:val="24"/>
            <w:u w:val="single"/>
          </w:rPr>
          <w:t>https://www.iit.bme.hu/targyak/BMEVIIIAB02</w:t>
        </w:r>
      </w:hyperlink>
      <w:r w:rsidRPr="4517E377">
        <w:rPr>
          <w:sz w:val="24"/>
          <w:szCs w:val="24"/>
        </w:rPr>
        <w:t xml:space="preserve"> &amp;</w:t>
      </w:r>
    </w:p>
    <w:bookmarkStart w:id="4" w:name="_1fob9te" w:colFirst="0" w:colLast="0"/>
    <w:bookmarkEnd w:id="4"/>
    <w:p w14:paraId="079A7604" w14:textId="77777777" w:rsidR="00093672" w:rsidRDefault="00714D1E">
      <w:pPr>
        <w:rPr>
          <w:sz w:val="24"/>
          <w:szCs w:val="24"/>
        </w:rPr>
      </w:pPr>
      <w:r>
        <w:fldChar w:fldCharType="begin"/>
      </w:r>
      <w:r>
        <w:instrText xml:space="preserve"> HYPERLINK "http://devil.iit.bme.hu/~balage/projlab/" \h </w:instrText>
      </w:r>
      <w:r>
        <w:fldChar w:fldCharType="separate"/>
      </w:r>
      <w:r>
        <w:rPr>
          <w:color w:val="0000FF"/>
          <w:sz w:val="24"/>
          <w:szCs w:val="24"/>
          <w:u w:val="single"/>
        </w:rPr>
        <w:t>http://devil.iit.bme.hu/~balage/projlab/</w:t>
      </w:r>
      <w:r>
        <w:rPr>
          <w:color w:val="0000FF"/>
          <w:sz w:val="24"/>
          <w:szCs w:val="24"/>
          <w:u w:val="single"/>
        </w:rPr>
        <w:fldChar w:fldCharType="end"/>
      </w:r>
    </w:p>
    <w:p w14:paraId="02EB378F" w14:textId="77777777" w:rsidR="00093672" w:rsidRDefault="00093672">
      <w:pPr>
        <w:rPr>
          <w:sz w:val="24"/>
          <w:szCs w:val="24"/>
        </w:rPr>
      </w:pPr>
    </w:p>
    <w:p w14:paraId="4401DA8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Összefoglalás</w:t>
      </w:r>
    </w:p>
    <w:p w14:paraId="1F3F00BE" w14:textId="77777777" w:rsidR="00093672" w:rsidRDefault="00714D1E" w:rsidP="4517E377">
      <w:pPr>
        <w:rPr>
          <w:color w:val="000000" w:themeColor="text1"/>
          <w:sz w:val="24"/>
          <w:szCs w:val="24"/>
        </w:rPr>
      </w:pPr>
      <w:r w:rsidRPr="4517E377">
        <w:rPr>
          <w:sz w:val="24"/>
          <w:szCs w:val="24"/>
        </w:rPr>
        <w:t>A dokumentumban megtalálható még:</w:t>
      </w:r>
    </w:p>
    <w:p w14:paraId="121652B9" w14:textId="77777777" w:rsidR="00093672" w:rsidRDefault="00714D1E" w:rsidP="4517E377">
      <w:pPr>
        <w:numPr>
          <w:ilvl w:val="0"/>
          <w:numId w:val="1"/>
        </w:numPr>
        <w:rPr>
          <w:color w:val="000000" w:themeColor="text1"/>
          <w:sz w:val="24"/>
          <w:szCs w:val="24"/>
        </w:rPr>
      </w:pPr>
      <w:r w:rsidRPr="4517E377">
        <w:rPr>
          <w:b/>
          <w:bCs/>
          <w:sz w:val="24"/>
          <w:szCs w:val="24"/>
        </w:rPr>
        <w:t>Áttekintés</w:t>
      </w:r>
      <w:r w:rsidRPr="4517E377">
        <w:rPr>
          <w:sz w:val="24"/>
          <w:szCs w:val="24"/>
        </w:rPr>
        <w:t xml:space="preserve"> - A szoftver funkcióinak, illetve felépítésének ismertetése.</w:t>
      </w:r>
    </w:p>
    <w:p w14:paraId="70F9233D" w14:textId="77777777" w:rsidR="00093672" w:rsidRDefault="00714D1E" w:rsidP="4517E377">
      <w:pPr>
        <w:numPr>
          <w:ilvl w:val="0"/>
          <w:numId w:val="1"/>
        </w:numPr>
        <w:rPr>
          <w:color w:val="000000" w:themeColor="text1"/>
          <w:sz w:val="24"/>
          <w:szCs w:val="24"/>
        </w:rPr>
      </w:pPr>
      <w:r w:rsidRPr="4517E377">
        <w:rPr>
          <w:b/>
          <w:bCs/>
          <w:sz w:val="24"/>
          <w:szCs w:val="24"/>
        </w:rPr>
        <w:t>Követelmények</w:t>
      </w:r>
      <w:r w:rsidRPr="4517E377">
        <w:rPr>
          <w:sz w:val="24"/>
          <w:szCs w:val="24"/>
        </w:rPr>
        <w:t xml:space="preserve"> – A szoftverhez kapcsolódó követelmények ismertetése.</w:t>
      </w:r>
    </w:p>
    <w:p w14:paraId="048F0FF9" w14:textId="77777777" w:rsidR="00093672" w:rsidRDefault="00714D1E" w:rsidP="4517E377">
      <w:pPr>
        <w:numPr>
          <w:ilvl w:val="0"/>
          <w:numId w:val="1"/>
        </w:numPr>
        <w:rPr>
          <w:color w:val="000000" w:themeColor="text1"/>
          <w:sz w:val="24"/>
          <w:szCs w:val="24"/>
        </w:rPr>
      </w:pPr>
      <w:r w:rsidRPr="4517E377">
        <w:rPr>
          <w:b/>
          <w:bCs/>
          <w:sz w:val="24"/>
          <w:szCs w:val="24"/>
        </w:rPr>
        <w:t>Lényeges use-</w:t>
      </w:r>
      <w:proofErr w:type="spellStart"/>
      <w:r w:rsidRPr="4517E377">
        <w:rPr>
          <w:b/>
          <w:bCs/>
          <w:sz w:val="24"/>
          <w:szCs w:val="24"/>
        </w:rPr>
        <w:t>case</w:t>
      </w:r>
      <w:proofErr w:type="spellEnd"/>
      <w:r w:rsidRPr="4517E377">
        <w:rPr>
          <w:b/>
          <w:bCs/>
          <w:sz w:val="24"/>
          <w:szCs w:val="24"/>
        </w:rPr>
        <w:t>-ek</w:t>
      </w:r>
      <w:r w:rsidRPr="4517E377">
        <w:rPr>
          <w:sz w:val="24"/>
          <w:szCs w:val="24"/>
        </w:rPr>
        <w:t xml:space="preserve"> – Use-</w:t>
      </w:r>
      <w:proofErr w:type="spellStart"/>
      <w:r w:rsidRPr="4517E377">
        <w:rPr>
          <w:sz w:val="24"/>
          <w:szCs w:val="24"/>
        </w:rPr>
        <w:t>case</w:t>
      </w:r>
      <w:proofErr w:type="spellEnd"/>
      <w:r w:rsidRPr="4517E377">
        <w:rPr>
          <w:sz w:val="24"/>
          <w:szCs w:val="24"/>
        </w:rPr>
        <w:t xml:space="preserve"> leírások diagramokkal.</w:t>
      </w:r>
    </w:p>
    <w:p w14:paraId="4473F94B" w14:textId="77777777" w:rsidR="00093672" w:rsidRDefault="00714D1E" w:rsidP="4517E377">
      <w:pPr>
        <w:numPr>
          <w:ilvl w:val="0"/>
          <w:numId w:val="1"/>
        </w:numPr>
        <w:rPr>
          <w:color w:val="000000" w:themeColor="text1"/>
          <w:sz w:val="24"/>
          <w:szCs w:val="24"/>
        </w:rPr>
      </w:pPr>
      <w:r w:rsidRPr="4517E377">
        <w:rPr>
          <w:b/>
          <w:bCs/>
          <w:sz w:val="24"/>
          <w:szCs w:val="24"/>
        </w:rPr>
        <w:t>Szótár</w:t>
      </w:r>
      <w:r w:rsidRPr="4517E377">
        <w:rPr>
          <w:sz w:val="24"/>
          <w:szCs w:val="24"/>
        </w:rPr>
        <w:t xml:space="preserve"> – Tartalmazza a magyarázandó, szoftverrel kapcsolatos kifejezéseket.</w:t>
      </w:r>
    </w:p>
    <w:p w14:paraId="4756963E" w14:textId="77777777" w:rsidR="00093672" w:rsidRDefault="00714D1E" w:rsidP="4517E377">
      <w:pPr>
        <w:numPr>
          <w:ilvl w:val="0"/>
          <w:numId w:val="1"/>
        </w:numPr>
        <w:rPr>
          <w:color w:val="000000" w:themeColor="text1"/>
          <w:sz w:val="24"/>
          <w:szCs w:val="24"/>
        </w:rPr>
      </w:pPr>
      <w:r w:rsidRPr="4517E377">
        <w:rPr>
          <w:b/>
          <w:bCs/>
          <w:sz w:val="24"/>
          <w:szCs w:val="24"/>
        </w:rPr>
        <w:t>Projekt terv</w:t>
      </w:r>
    </w:p>
    <w:p w14:paraId="0BA7B5F7" w14:textId="77777777" w:rsidR="00093672" w:rsidRDefault="00714D1E" w:rsidP="4517E377">
      <w:pPr>
        <w:numPr>
          <w:ilvl w:val="0"/>
          <w:numId w:val="1"/>
        </w:numPr>
        <w:rPr>
          <w:color w:val="000000" w:themeColor="text1"/>
          <w:sz w:val="24"/>
          <w:szCs w:val="24"/>
        </w:rPr>
      </w:pPr>
      <w:r w:rsidRPr="4517E377">
        <w:rPr>
          <w:b/>
          <w:bCs/>
          <w:sz w:val="24"/>
          <w:szCs w:val="24"/>
        </w:rPr>
        <w:t>Projekt napló</w:t>
      </w:r>
    </w:p>
    <w:p w14:paraId="6A05A809" w14:textId="77777777" w:rsidR="00093672" w:rsidRDefault="00714D1E">
      <w:pPr>
        <w:rPr>
          <w:sz w:val="24"/>
          <w:szCs w:val="24"/>
        </w:rPr>
      </w:pPr>
      <w:r>
        <w:br w:type="page"/>
      </w:r>
    </w:p>
    <w:p w14:paraId="171CA62F"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Áttekintés</w:t>
      </w:r>
    </w:p>
    <w:p w14:paraId="4EEE5E5B"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Általános áttekintés</w:t>
      </w:r>
    </w:p>
    <w:p w14:paraId="5A39BBE3" w14:textId="77777777" w:rsidR="00093672" w:rsidRDefault="00093672">
      <w:pPr>
        <w:rPr>
          <w:sz w:val="24"/>
          <w:szCs w:val="24"/>
        </w:rPr>
      </w:pPr>
    </w:p>
    <w:p w14:paraId="4FECE972" w14:textId="13BD4450" w:rsidR="00362C16" w:rsidRDefault="00714D1E" w:rsidP="4517E377">
      <w:pPr>
        <w:rPr>
          <w:noProof/>
        </w:rPr>
      </w:pPr>
      <w:r w:rsidRPr="4517E377">
        <w:rPr>
          <w:sz w:val="24"/>
          <w:szCs w:val="24"/>
        </w:rPr>
        <w:t xml:space="preserve">A szoftver legmagasabb szintű </w:t>
      </w:r>
      <w:proofErr w:type="spellStart"/>
      <w:r w:rsidRPr="4517E377">
        <w:rPr>
          <w:sz w:val="24"/>
          <w:szCs w:val="24"/>
        </w:rPr>
        <w:t>architekturális</w:t>
      </w:r>
      <w:proofErr w:type="spellEnd"/>
      <w:r w:rsidRPr="4517E377">
        <w:rPr>
          <w:sz w:val="24"/>
          <w:szCs w:val="24"/>
        </w:rPr>
        <w:t xml:space="preserve"> képe:</w:t>
      </w:r>
      <w:r w:rsidR="00362C16" w:rsidRPr="00362C16">
        <w:rPr>
          <w:noProof/>
        </w:rPr>
        <w:t xml:space="preserve"> </w:t>
      </w:r>
    </w:p>
    <w:p w14:paraId="5EF25BFF" w14:textId="77777777" w:rsidR="00362C16" w:rsidRDefault="00362C16" w:rsidP="4517E377">
      <w:pPr>
        <w:rPr>
          <w:noProof/>
        </w:rPr>
      </w:pPr>
    </w:p>
    <w:p w14:paraId="0D7D93ED" w14:textId="3AE3CAEE" w:rsidR="00093672" w:rsidRDefault="00362C16" w:rsidP="00362C16">
      <w:pPr>
        <w:jc w:val="center"/>
        <w:rPr>
          <w:color w:val="000000" w:themeColor="text1"/>
          <w:sz w:val="24"/>
          <w:szCs w:val="24"/>
        </w:rPr>
      </w:pPr>
      <w:r>
        <w:rPr>
          <w:noProof/>
        </w:rPr>
        <w:drawing>
          <wp:inline distT="0" distB="0" distL="0" distR="0" wp14:anchorId="09C7095C" wp14:editId="33BEC186">
            <wp:extent cx="3268980" cy="3314700"/>
            <wp:effectExtent l="0" t="0" r="7620" b="0"/>
            <wp:docPr id="165525450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24867" t="10823" r="26718" b="1881"/>
                    <a:stretch>
                      <a:fillRect/>
                    </a:stretch>
                  </pic:blipFill>
                  <pic:spPr>
                    <a:xfrm>
                      <a:off x="0" y="0"/>
                      <a:ext cx="3268980" cy="3314700"/>
                    </a:xfrm>
                    <a:prstGeom prst="rect">
                      <a:avLst/>
                    </a:prstGeom>
                    <a:ln/>
                  </pic:spPr>
                </pic:pic>
              </a:graphicData>
            </a:graphic>
          </wp:inline>
        </w:drawing>
      </w:r>
    </w:p>
    <w:p w14:paraId="436CDAFE" w14:textId="246ED328" w:rsidR="4517E377" w:rsidRDefault="4517E377" w:rsidP="4517E377">
      <w:pPr>
        <w:rPr>
          <w:color w:val="000000" w:themeColor="text1"/>
          <w:sz w:val="24"/>
          <w:szCs w:val="24"/>
        </w:rPr>
      </w:pPr>
    </w:p>
    <w:p w14:paraId="02E73CD7" w14:textId="77777777" w:rsidR="00093672" w:rsidRDefault="00714D1E" w:rsidP="4517E377">
      <w:pPr>
        <w:rPr>
          <w:color w:val="000000" w:themeColor="text1"/>
          <w:sz w:val="24"/>
          <w:szCs w:val="24"/>
        </w:rPr>
      </w:pPr>
      <w:r w:rsidRPr="4517E377">
        <w:rPr>
          <w:sz w:val="24"/>
          <w:szCs w:val="24"/>
        </w:rPr>
        <w:t xml:space="preserve">A Felhasználó a grafikus felület segítségével kap visszajelzéseket a szoftvertől, illetve a „Játék logika” a grafikus felületen keresztül válik irányíthatóvá. </w:t>
      </w:r>
    </w:p>
    <w:p w14:paraId="72A3D3EC" w14:textId="77777777" w:rsidR="00093672" w:rsidRDefault="00093672">
      <w:pPr>
        <w:rPr>
          <w:sz w:val="24"/>
          <w:szCs w:val="24"/>
        </w:rPr>
      </w:pPr>
    </w:p>
    <w:p w14:paraId="080424C1" w14:textId="77777777" w:rsidR="00093672" w:rsidRDefault="00714D1E" w:rsidP="4517E377">
      <w:pPr>
        <w:rPr>
          <w:color w:val="000000" w:themeColor="text1"/>
          <w:sz w:val="24"/>
          <w:szCs w:val="24"/>
        </w:rPr>
      </w:pPr>
      <w:r w:rsidRPr="4517E377">
        <w:rPr>
          <w:sz w:val="24"/>
          <w:szCs w:val="24"/>
        </w:rPr>
        <w:t>A „Pálya” modul a felelős a pálya a Pálya fájlból való beolvasásáért, illetve azoknak a játék logika felé való továbbításáért.</w:t>
      </w:r>
    </w:p>
    <w:p w14:paraId="0D0B940D" w14:textId="77777777" w:rsidR="00093672" w:rsidRDefault="00093672">
      <w:pPr>
        <w:rPr>
          <w:sz w:val="24"/>
          <w:szCs w:val="24"/>
        </w:rPr>
      </w:pPr>
    </w:p>
    <w:p w14:paraId="348B5114" w14:textId="77777777" w:rsidR="00093672" w:rsidRDefault="00714D1E" w:rsidP="4517E377">
      <w:pPr>
        <w:rPr>
          <w:color w:val="000000" w:themeColor="text1"/>
          <w:sz w:val="24"/>
          <w:szCs w:val="24"/>
        </w:rPr>
      </w:pPr>
      <w:r w:rsidRPr="4517E377">
        <w:rPr>
          <w:sz w:val="24"/>
          <w:szCs w:val="24"/>
        </w:rPr>
        <w:t xml:space="preserve">A „Játék logika” szerepe nem kevesebb, mint az események vezérlése. Biztosítja, hogy a felhasználó által kiadott parancsok megfelelően menjenek végbe. A pálya pillanatnyi állapotát folyamatosan közli a grafikus felülettel. A pályán elhelyezett objektumokat (ládák, munkások, oszlopok, falak) a „Pálya” alrendszertől kéri le.  </w:t>
      </w:r>
    </w:p>
    <w:p w14:paraId="0E27B00A" w14:textId="77777777" w:rsidR="00093672" w:rsidRDefault="00093672">
      <w:pPr>
        <w:rPr>
          <w:sz w:val="24"/>
          <w:szCs w:val="24"/>
        </w:rPr>
      </w:pPr>
    </w:p>
    <w:p w14:paraId="68CFE5BD" w14:textId="77777777" w:rsidR="00093672" w:rsidRDefault="00714D1E" w:rsidP="4517E377">
      <w:pPr>
        <w:rPr>
          <w:color w:val="000000" w:themeColor="text1"/>
          <w:sz w:val="24"/>
          <w:szCs w:val="24"/>
        </w:rPr>
      </w:pPr>
      <w:r w:rsidRPr="4517E377">
        <w:rPr>
          <w:sz w:val="24"/>
          <w:szCs w:val="24"/>
        </w:rPr>
        <w:t xml:space="preserve">A szoftver a háttértáron mindössze a pályát tároló fájl számára </w:t>
      </w:r>
      <w:r>
        <w:rPr>
          <w:sz w:val="24"/>
          <w:szCs w:val="24"/>
        </w:rPr>
        <w:t>kell</w:t>
      </w:r>
      <w:r w:rsidRPr="4517E377">
        <w:rPr>
          <w:sz w:val="24"/>
          <w:szCs w:val="24"/>
        </w:rPr>
        <w:t xml:space="preserve"> helyet biztosítani, hálózati kommunikációra/ erőforrásra nincs szükség.</w:t>
      </w:r>
    </w:p>
    <w:p w14:paraId="60061E4C" w14:textId="77777777" w:rsidR="00093672" w:rsidRDefault="00093672">
      <w:pPr>
        <w:rPr>
          <w:sz w:val="24"/>
          <w:szCs w:val="24"/>
        </w:rPr>
      </w:pPr>
    </w:p>
    <w:p w14:paraId="07580B8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Funkciók</w:t>
      </w:r>
    </w:p>
    <w:p w14:paraId="41AC21DF" w14:textId="3297AEBA" w:rsidR="00417A5F" w:rsidRDefault="00417A5F" w:rsidP="00417A5F"/>
    <w:p w14:paraId="43A22A0E" w14:textId="77777777" w:rsidR="00417A5F" w:rsidRPr="00417A5F" w:rsidRDefault="00417A5F" w:rsidP="00417A5F">
      <w:pPr>
        <w:rPr>
          <w:sz w:val="24"/>
          <w:szCs w:val="24"/>
        </w:rPr>
      </w:pPr>
      <w:r w:rsidRPr="00417A5F">
        <w:rPr>
          <w:sz w:val="24"/>
          <w:szCs w:val="24"/>
        </w:rPr>
        <w:t>A program egy számítógépes játék, mely egy raktárépületben zajlik, melyben ládákat tárolunk, amelyeket az ott lévő munkások rendeznek a kívánt helyekre. A játékosok a munkásokat irányítják, az ő feladatuk, és a játék célja is egyben, hogy a ládákat a megfelelő helyükre tolják.</w:t>
      </w:r>
    </w:p>
    <w:p w14:paraId="3F343573" w14:textId="77777777" w:rsidR="00417A5F" w:rsidRPr="00417A5F" w:rsidRDefault="00417A5F" w:rsidP="00417A5F">
      <w:pPr>
        <w:rPr>
          <w:sz w:val="24"/>
          <w:szCs w:val="24"/>
        </w:rPr>
      </w:pPr>
    </w:p>
    <w:p w14:paraId="50F36454" w14:textId="77777777" w:rsidR="00417A5F" w:rsidRPr="00417A5F" w:rsidRDefault="00417A5F" w:rsidP="00417A5F">
      <w:pPr>
        <w:rPr>
          <w:sz w:val="24"/>
          <w:szCs w:val="24"/>
        </w:rPr>
      </w:pPr>
      <w:r w:rsidRPr="00417A5F">
        <w:rPr>
          <w:sz w:val="24"/>
          <w:szCs w:val="24"/>
        </w:rPr>
        <w:t xml:space="preserve">A raktár padlója négyzet alakú egységekre van felosztva, a raktár fallal van körülvéve, valamint a raktáron belül előfordulhatnak válaszfalak, illetve oszlopok is, melyek helyzete fix, </w:t>
      </w:r>
      <w:r w:rsidRPr="00417A5F">
        <w:rPr>
          <w:sz w:val="24"/>
          <w:szCs w:val="24"/>
        </w:rPr>
        <w:lastRenderedPageBreak/>
        <w:t xml:space="preserve">ezek értelemszerűen behatárolják a munkások mozgását, valamint a dobozok helyét. A padló egységein állhat munkás vagy lehet láda. A padló egyes részei lehetnek speciálisak, lehet rajtuk kapcsoló, illetve lyuk. </w:t>
      </w:r>
    </w:p>
    <w:p w14:paraId="245CC568" w14:textId="77777777" w:rsidR="00417A5F" w:rsidRPr="00417A5F" w:rsidRDefault="00417A5F" w:rsidP="00417A5F">
      <w:pPr>
        <w:rPr>
          <w:sz w:val="24"/>
          <w:szCs w:val="24"/>
        </w:rPr>
      </w:pPr>
    </w:p>
    <w:p w14:paraId="160DE6EC" w14:textId="77777777" w:rsidR="00417A5F" w:rsidRPr="00417A5F" w:rsidRDefault="00417A5F" w:rsidP="00417A5F">
      <w:pPr>
        <w:rPr>
          <w:sz w:val="24"/>
          <w:szCs w:val="24"/>
        </w:rPr>
      </w:pPr>
      <w:r w:rsidRPr="00417A5F">
        <w:rPr>
          <w:sz w:val="24"/>
          <w:szCs w:val="24"/>
        </w:rPr>
        <w:t xml:space="preserve">Egy munkás és egy láda is teljes egészében elfoglal egy elemet. A munkások a ládákat mozgathatják, úgy, hogy egy szomszédos négyzetre tolhatják a ládát. Abban az esetben, ha a láda várható új helyén fal, oszlop van, akkor nem mozgatható a láda abba az irányba. A ládák egymást el tudják tolni, </w:t>
      </w:r>
      <w:proofErr w:type="gramStart"/>
      <w:r w:rsidRPr="00417A5F">
        <w:rPr>
          <w:sz w:val="24"/>
          <w:szCs w:val="24"/>
        </w:rPr>
        <w:t>akkor</w:t>
      </w:r>
      <w:proofErr w:type="gramEnd"/>
      <w:r w:rsidRPr="00417A5F">
        <w:rPr>
          <w:sz w:val="24"/>
          <w:szCs w:val="24"/>
        </w:rPr>
        <w:t xml:space="preserve"> ha a legutolsó eltolandó láda nem ütközne akadályba. Amennyiben egy munkásra ládát tolunk, akkor a munkás automatikusan szomszédos négyzetre tolódik, </w:t>
      </w:r>
      <w:proofErr w:type="gramStart"/>
      <w:r w:rsidRPr="00417A5F">
        <w:rPr>
          <w:sz w:val="24"/>
          <w:szCs w:val="24"/>
        </w:rPr>
        <w:t>viszont</w:t>
      </w:r>
      <w:proofErr w:type="gramEnd"/>
      <w:r w:rsidRPr="00417A5F">
        <w:rPr>
          <w:sz w:val="24"/>
          <w:szCs w:val="24"/>
        </w:rPr>
        <w:t xml:space="preserve"> ha nem tud eltolódni, a munkás meghal. Egy munkás akkor nem tud eltolódni, ha fal, oszlop vagy egy nem eltolható láda van mellette abban az irányban, amerre tolódnia kéne. </w:t>
      </w:r>
    </w:p>
    <w:p w14:paraId="2E60B1CB" w14:textId="77777777" w:rsidR="00417A5F" w:rsidRPr="00417A5F" w:rsidRDefault="00417A5F" w:rsidP="00417A5F">
      <w:pPr>
        <w:rPr>
          <w:sz w:val="24"/>
          <w:szCs w:val="24"/>
        </w:rPr>
      </w:pPr>
    </w:p>
    <w:p w14:paraId="4E918C37" w14:textId="77777777" w:rsidR="00417A5F" w:rsidRPr="00417A5F" w:rsidRDefault="00417A5F" w:rsidP="00417A5F">
      <w:pPr>
        <w:rPr>
          <w:sz w:val="24"/>
          <w:szCs w:val="24"/>
        </w:rPr>
      </w:pPr>
      <w:r w:rsidRPr="00417A5F">
        <w:rPr>
          <w:sz w:val="24"/>
          <w:szCs w:val="24"/>
        </w:rPr>
        <w:t>Amennyiben egy lyukra tolódik egy láda, akkor az eltűnik, ha egy munkás kerül ilyen padló elemre, akkor meghal. Némelyik lyuk csak abban az esetben viselkedik lyukként, ha a hozzátartozó kapcsoló épp aktiválva van. Egy kapcsolót úgy lehet aktiválni, ha az őt tartalmazó padló elemre ládát tolunk, ha a láda lekerül a kapcsolóról akkor a kapcsoló kikapcsol, azaz a hozzátartozó lyuk padlónak tűnik. A kapcsolót munkás nem tudja kapcsolni, csak láda.</w:t>
      </w:r>
    </w:p>
    <w:p w14:paraId="40BD0128" w14:textId="77777777" w:rsidR="00417A5F" w:rsidRPr="00417A5F" w:rsidRDefault="00417A5F" w:rsidP="00417A5F">
      <w:pPr>
        <w:rPr>
          <w:sz w:val="24"/>
          <w:szCs w:val="24"/>
        </w:rPr>
      </w:pPr>
    </w:p>
    <w:p w14:paraId="2DE239F1" w14:textId="77777777" w:rsidR="00417A5F" w:rsidRPr="00417A5F" w:rsidRDefault="00417A5F" w:rsidP="00417A5F">
      <w:pPr>
        <w:rPr>
          <w:sz w:val="24"/>
          <w:szCs w:val="24"/>
        </w:rPr>
      </w:pPr>
      <w:r w:rsidRPr="00417A5F">
        <w:rPr>
          <w:sz w:val="24"/>
          <w:szCs w:val="24"/>
        </w:rPr>
        <w:t>Ha egy láda a helyére kerül, akkor azt utána onnan nem lehet eltolni, tehát úgy viselkedik, mintha oszlop vagy fal lenne.</w:t>
      </w:r>
    </w:p>
    <w:p w14:paraId="5AD5A74B" w14:textId="77777777" w:rsidR="00417A5F" w:rsidRPr="00417A5F" w:rsidRDefault="00417A5F" w:rsidP="00417A5F">
      <w:pPr>
        <w:rPr>
          <w:sz w:val="24"/>
          <w:szCs w:val="24"/>
        </w:rPr>
      </w:pPr>
    </w:p>
    <w:p w14:paraId="0016EBAB" w14:textId="7A5697C8" w:rsidR="00417A5F" w:rsidRDefault="00417A5F" w:rsidP="00417A5F">
      <w:pPr>
        <w:rPr>
          <w:sz w:val="24"/>
          <w:szCs w:val="24"/>
        </w:rPr>
      </w:pPr>
      <w:r w:rsidRPr="00417A5F">
        <w:rPr>
          <w:sz w:val="24"/>
          <w:szCs w:val="24"/>
        </w:rPr>
        <w:t>A játéknak akkor van vége, ha minden láda a helyére lett tolva, vagy már csak egy munkás él, vagy ha nem lehet már több ládát eltolni. A munkások egymással versenyeznek a játék során, így a játék végén az a játékos nyer, aki a legtöbb ládát a helyére tolta, és még életben van.</w:t>
      </w:r>
    </w:p>
    <w:p w14:paraId="6709D25C" w14:textId="77777777" w:rsidR="00417A5F" w:rsidRPr="00417A5F" w:rsidRDefault="00417A5F" w:rsidP="00417A5F">
      <w:pPr>
        <w:rPr>
          <w:sz w:val="24"/>
          <w:szCs w:val="24"/>
        </w:rPr>
      </w:pPr>
    </w:p>
    <w:p w14:paraId="5A85B51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Felhasználók</w:t>
      </w:r>
    </w:p>
    <w:p w14:paraId="0F8F2B8C" w14:textId="77777777" w:rsidR="00093672" w:rsidRDefault="00714D1E" w:rsidP="4517E377">
      <w:pPr>
        <w:rPr>
          <w:color w:val="0000FF"/>
          <w:sz w:val="24"/>
          <w:szCs w:val="24"/>
        </w:rPr>
      </w:pPr>
      <w:r w:rsidRPr="4517E377">
        <w:rPr>
          <w:i/>
          <w:iCs/>
          <w:color w:val="0000FF"/>
          <w:sz w:val="24"/>
          <w:szCs w:val="24"/>
        </w:rPr>
        <w:t>[A felhasználók jellemzői, tulajdonságai]</w:t>
      </w:r>
    </w:p>
    <w:p w14:paraId="4EB7054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Korlátozások</w:t>
      </w:r>
    </w:p>
    <w:p w14:paraId="1F79D204" w14:textId="77777777" w:rsidR="00093672" w:rsidRDefault="00714D1E" w:rsidP="4517E377">
      <w:pPr>
        <w:rPr>
          <w:color w:val="0000FF"/>
          <w:sz w:val="24"/>
          <w:szCs w:val="24"/>
        </w:rPr>
      </w:pPr>
      <w:r w:rsidRPr="4517E377">
        <w:rPr>
          <w:i/>
          <w:iCs/>
          <w:color w:val="0000FF"/>
          <w:sz w:val="24"/>
          <w:szCs w:val="24"/>
        </w:rPr>
        <w:t>[Az elkészítendő szoftverre vonatkozó – általában nem funkcionális - előírások, korlátozások.]</w:t>
      </w:r>
    </w:p>
    <w:p w14:paraId="0308FDD8"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Feltételezések, kapcsolatok</w:t>
      </w:r>
    </w:p>
    <w:p w14:paraId="320FE973" w14:textId="77777777" w:rsidR="00093672" w:rsidRDefault="00714D1E" w:rsidP="4517E377">
      <w:pPr>
        <w:rPr>
          <w:color w:val="0000FF"/>
          <w:sz w:val="24"/>
          <w:szCs w:val="24"/>
        </w:rPr>
      </w:pPr>
      <w:r w:rsidRPr="4517E377">
        <w:rPr>
          <w:i/>
          <w:iCs/>
          <w:color w:val="0000FF"/>
          <w:sz w:val="24"/>
          <w:szCs w:val="24"/>
        </w:rPr>
        <w:t>[A Hivatkozásokban felsorolt anyagok, web-oldalak kapcsolódása a feladathoz, melyik milyen szempontból érdekes, milyen inputot ad.]</w:t>
      </w:r>
    </w:p>
    <w:p w14:paraId="6E4C7B08" w14:textId="24C61089" w:rsidR="4517E377" w:rsidRDefault="4517E377">
      <w:r>
        <w:br w:type="page"/>
      </w:r>
    </w:p>
    <w:p w14:paraId="6C5C7A9A"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 xml:space="preserve"> Követelmények</w:t>
      </w:r>
    </w:p>
    <w:p w14:paraId="14B62CF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Funkcionális követelmények</w:t>
      </w:r>
    </w:p>
    <w:p w14:paraId="1A408DD3" w14:textId="28845929" w:rsidR="00093672" w:rsidRPr="00783616" w:rsidRDefault="00093672" w:rsidP="00783616"/>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985"/>
        <w:gridCol w:w="1283"/>
        <w:gridCol w:w="1203"/>
        <w:gridCol w:w="1389"/>
        <w:gridCol w:w="950"/>
        <w:gridCol w:w="1248"/>
      </w:tblGrid>
      <w:tr w:rsidR="00093672" w14:paraId="279FDA81" w14:textId="77777777" w:rsidTr="00964649">
        <w:trPr>
          <w:cantSplit/>
        </w:trPr>
        <w:tc>
          <w:tcPr>
            <w:tcW w:w="0" w:type="auto"/>
          </w:tcPr>
          <w:p w14:paraId="57B0DA4B"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5EDF1BC1"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78C961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0FA6E1B"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24A76457"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5FDE2002" w14:textId="77777777" w:rsidR="00093672" w:rsidRDefault="00714D1E" w:rsidP="4517E377">
            <w:pPr>
              <w:rPr>
                <w:color w:val="000000" w:themeColor="text1"/>
                <w:sz w:val="24"/>
                <w:szCs w:val="24"/>
              </w:rPr>
            </w:pPr>
            <w:r w:rsidRPr="4517E377">
              <w:rPr>
                <w:b/>
                <w:bCs/>
                <w:sz w:val="24"/>
                <w:szCs w:val="24"/>
              </w:rPr>
              <w:t>Use-</w:t>
            </w:r>
            <w:r>
              <w:rPr>
                <w:b/>
                <w:sz w:val="24"/>
                <w:szCs w:val="24"/>
              </w:rPr>
              <w:br/>
            </w:r>
            <w:proofErr w:type="spellStart"/>
            <w:r w:rsidRPr="4517E377">
              <w:rPr>
                <w:b/>
                <w:bCs/>
                <w:sz w:val="24"/>
                <w:szCs w:val="24"/>
              </w:rPr>
              <w:t>case</w:t>
            </w:r>
            <w:proofErr w:type="spellEnd"/>
          </w:p>
        </w:tc>
        <w:tc>
          <w:tcPr>
            <w:tcW w:w="0" w:type="auto"/>
          </w:tcPr>
          <w:p w14:paraId="1AAB97D5" w14:textId="77777777" w:rsidR="00093672" w:rsidRDefault="00714D1E" w:rsidP="4517E377">
            <w:pPr>
              <w:rPr>
                <w:color w:val="000000" w:themeColor="text1"/>
                <w:sz w:val="24"/>
                <w:szCs w:val="24"/>
              </w:rPr>
            </w:pPr>
            <w:r w:rsidRPr="4517E377">
              <w:rPr>
                <w:b/>
                <w:bCs/>
                <w:sz w:val="24"/>
                <w:szCs w:val="24"/>
              </w:rPr>
              <w:t>Komment</w:t>
            </w:r>
          </w:p>
        </w:tc>
      </w:tr>
      <w:tr w:rsidR="00093672" w14:paraId="736B6B0C" w14:textId="77777777" w:rsidTr="00964649">
        <w:trPr>
          <w:cantSplit/>
        </w:trPr>
        <w:tc>
          <w:tcPr>
            <w:tcW w:w="0" w:type="auto"/>
          </w:tcPr>
          <w:p w14:paraId="65BF7228" w14:textId="77777777" w:rsidR="00093672" w:rsidRDefault="00714D1E" w:rsidP="4517E377">
            <w:pPr>
              <w:jc w:val="center"/>
              <w:rPr>
                <w:color w:val="000000" w:themeColor="text1"/>
                <w:sz w:val="24"/>
                <w:szCs w:val="24"/>
              </w:rPr>
            </w:pPr>
            <w:r w:rsidRPr="4517E377">
              <w:rPr>
                <w:sz w:val="24"/>
                <w:szCs w:val="24"/>
              </w:rPr>
              <w:t>F1</w:t>
            </w:r>
          </w:p>
        </w:tc>
        <w:tc>
          <w:tcPr>
            <w:tcW w:w="0" w:type="auto"/>
          </w:tcPr>
          <w:p w14:paraId="5E1F79E6" w14:textId="77777777" w:rsidR="00093672" w:rsidRDefault="00714D1E" w:rsidP="00362C16">
            <w:pPr>
              <w:jc w:val="left"/>
              <w:rPr>
                <w:color w:val="000000" w:themeColor="text1"/>
                <w:sz w:val="24"/>
                <w:szCs w:val="24"/>
              </w:rPr>
            </w:pPr>
            <w:r w:rsidRPr="4517E377">
              <w:rPr>
                <w:sz w:val="24"/>
                <w:szCs w:val="24"/>
              </w:rPr>
              <w:t>A raktár padlója négyzetekre van osztva</w:t>
            </w:r>
          </w:p>
        </w:tc>
        <w:tc>
          <w:tcPr>
            <w:tcW w:w="0" w:type="auto"/>
          </w:tcPr>
          <w:p w14:paraId="239090CA" w14:textId="77777777" w:rsidR="00093672" w:rsidRDefault="00714D1E" w:rsidP="4517E377">
            <w:pPr>
              <w:rPr>
                <w:color w:val="000000" w:themeColor="text1"/>
                <w:sz w:val="24"/>
                <w:szCs w:val="24"/>
              </w:rPr>
            </w:pPr>
            <w:r w:rsidRPr="4517E377">
              <w:rPr>
                <w:sz w:val="24"/>
                <w:szCs w:val="24"/>
              </w:rPr>
              <w:t>bemutatás</w:t>
            </w:r>
          </w:p>
        </w:tc>
        <w:tc>
          <w:tcPr>
            <w:tcW w:w="0" w:type="auto"/>
          </w:tcPr>
          <w:p w14:paraId="61ED7BC9" w14:textId="77777777" w:rsidR="00093672" w:rsidRDefault="00714D1E" w:rsidP="4517E377">
            <w:pPr>
              <w:rPr>
                <w:color w:val="000000" w:themeColor="text1"/>
                <w:sz w:val="24"/>
                <w:szCs w:val="24"/>
              </w:rPr>
            </w:pPr>
            <w:r w:rsidRPr="4517E377">
              <w:rPr>
                <w:sz w:val="24"/>
                <w:szCs w:val="24"/>
              </w:rPr>
              <w:t>alapvető</w:t>
            </w:r>
          </w:p>
        </w:tc>
        <w:tc>
          <w:tcPr>
            <w:tcW w:w="0" w:type="auto"/>
          </w:tcPr>
          <w:p w14:paraId="4A05478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AFD9C" w14:textId="77777777" w:rsidR="00093672" w:rsidRDefault="00093672">
            <w:pPr>
              <w:rPr>
                <w:sz w:val="24"/>
                <w:szCs w:val="24"/>
              </w:rPr>
            </w:pPr>
          </w:p>
        </w:tc>
        <w:tc>
          <w:tcPr>
            <w:tcW w:w="0" w:type="auto"/>
          </w:tcPr>
          <w:p w14:paraId="2D002682" w14:textId="77777777" w:rsidR="00093672" w:rsidRDefault="00714D1E" w:rsidP="4517E377">
            <w:pPr>
              <w:rPr>
                <w:color w:val="000000" w:themeColor="text1"/>
                <w:sz w:val="24"/>
                <w:szCs w:val="24"/>
              </w:rPr>
            </w:pPr>
            <w:commentRangeStart w:id="5"/>
            <w:r w:rsidRPr="4517E377">
              <w:rPr>
                <w:sz w:val="24"/>
                <w:szCs w:val="24"/>
              </w:rPr>
              <w:t>32x24-es</w:t>
            </w:r>
            <w:commentRangeEnd w:id="5"/>
            <w:r>
              <w:commentReference w:id="5"/>
            </w:r>
          </w:p>
        </w:tc>
      </w:tr>
      <w:tr w:rsidR="00093672" w14:paraId="2536499C" w14:textId="77777777" w:rsidTr="00964649">
        <w:trPr>
          <w:cantSplit/>
        </w:trPr>
        <w:tc>
          <w:tcPr>
            <w:tcW w:w="0" w:type="auto"/>
          </w:tcPr>
          <w:p w14:paraId="4817D4AA" w14:textId="77777777" w:rsidR="00093672" w:rsidRDefault="00714D1E" w:rsidP="4517E377">
            <w:pPr>
              <w:jc w:val="center"/>
              <w:rPr>
                <w:color w:val="000000" w:themeColor="text1"/>
                <w:sz w:val="24"/>
                <w:szCs w:val="24"/>
              </w:rPr>
            </w:pPr>
            <w:r w:rsidRPr="4517E377">
              <w:rPr>
                <w:sz w:val="24"/>
                <w:szCs w:val="24"/>
              </w:rPr>
              <w:t>F2</w:t>
            </w:r>
          </w:p>
        </w:tc>
        <w:tc>
          <w:tcPr>
            <w:tcW w:w="0" w:type="auto"/>
          </w:tcPr>
          <w:p w14:paraId="23D017CE" w14:textId="77777777" w:rsidR="00093672" w:rsidRDefault="00714D1E" w:rsidP="00362C16">
            <w:pPr>
              <w:jc w:val="left"/>
              <w:rPr>
                <w:color w:val="000000" w:themeColor="text1"/>
                <w:sz w:val="24"/>
                <w:szCs w:val="24"/>
              </w:rPr>
            </w:pPr>
            <w:r w:rsidRPr="4517E377">
              <w:rPr>
                <w:sz w:val="24"/>
                <w:szCs w:val="24"/>
              </w:rPr>
              <w:t>A raktárnak falai és oszlopai vannak</w:t>
            </w:r>
          </w:p>
        </w:tc>
        <w:tc>
          <w:tcPr>
            <w:tcW w:w="0" w:type="auto"/>
          </w:tcPr>
          <w:p w14:paraId="4311EF95" w14:textId="77777777" w:rsidR="00093672" w:rsidRDefault="00714D1E" w:rsidP="4517E377">
            <w:pPr>
              <w:rPr>
                <w:color w:val="000000" w:themeColor="text1"/>
                <w:sz w:val="24"/>
                <w:szCs w:val="24"/>
              </w:rPr>
            </w:pPr>
            <w:r w:rsidRPr="4517E377">
              <w:rPr>
                <w:sz w:val="24"/>
                <w:szCs w:val="24"/>
              </w:rPr>
              <w:t>bemutatás</w:t>
            </w:r>
          </w:p>
        </w:tc>
        <w:tc>
          <w:tcPr>
            <w:tcW w:w="0" w:type="auto"/>
          </w:tcPr>
          <w:p w14:paraId="54D862AD" w14:textId="77777777" w:rsidR="00093672" w:rsidRDefault="00714D1E" w:rsidP="4517E377">
            <w:pPr>
              <w:rPr>
                <w:color w:val="000000" w:themeColor="text1"/>
                <w:sz w:val="24"/>
                <w:szCs w:val="24"/>
              </w:rPr>
            </w:pPr>
            <w:r w:rsidRPr="4517E377">
              <w:rPr>
                <w:sz w:val="24"/>
                <w:szCs w:val="24"/>
              </w:rPr>
              <w:t>fontos</w:t>
            </w:r>
          </w:p>
        </w:tc>
        <w:tc>
          <w:tcPr>
            <w:tcW w:w="0" w:type="auto"/>
          </w:tcPr>
          <w:p w14:paraId="7169A96F"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4D5A5" w14:textId="77777777" w:rsidR="00093672" w:rsidRDefault="00093672">
            <w:pPr>
              <w:rPr>
                <w:sz w:val="24"/>
                <w:szCs w:val="24"/>
              </w:rPr>
            </w:pPr>
          </w:p>
        </w:tc>
        <w:tc>
          <w:tcPr>
            <w:tcW w:w="0" w:type="auto"/>
          </w:tcPr>
          <w:p w14:paraId="3DEEC669" w14:textId="77777777" w:rsidR="00093672" w:rsidRDefault="00093672">
            <w:pPr>
              <w:rPr>
                <w:sz w:val="24"/>
                <w:szCs w:val="24"/>
              </w:rPr>
            </w:pPr>
          </w:p>
        </w:tc>
      </w:tr>
      <w:tr w:rsidR="00093672" w14:paraId="1D0DF9DC" w14:textId="77777777" w:rsidTr="00964649">
        <w:trPr>
          <w:cantSplit/>
        </w:trPr>
        <w:tc>
          <w:tcPr>
            <w:tcW w:w="0" w:type="auto"/>
          </w:tcPr>
          <w:p w14:paraId="2F880723" w14:textId="77777777" w:rsidR="00093672" w:rsidRDefault="00714D1E" w:rsidP="4517E377">
            <w:pPr>
              <w:jc w:val="center"/>
              <w:rPr>
                <w:color w:val="000000" w:themeColor="text1"/>
                <w:sz w:val="24"/>
                <w:szCs w:val="24"/>
              </w:rPr>
            </w:pPr>
            <w:r w:rsidRPr="4517E377">
              <w:rPr>
                <w:sz w:val="24"/>
                <w:szCs w:val="24"/>
              </w:rPr>
              <w:t>F3</w:t>
            </w:r>
          </w:p>
        </w:tc>
        <w:tc>
          <w:tcPr>
            <w:tcW w:w="0" w:type="auto"/>
          </w:tcPr>
          <w:p w14:paraId="5DE8C896" w14:textId="77777777" w:rsidR="00093672" w:rsidRDefault="00714D1E" w:rsidP="00362C16">
            <w:pPr>
              <w:jc w:val="left"/>
              <w:rPr>
                <w:color w:val="000000" w:themeColor="text1"/>
                <w:sz w:val="24"/>
                <w:szCs w:val="24"/>
              </w:rPr>
            </w:pPr>
            <w:r w:rsidRPr="4517E377">
              <w:rPr>
                <w:sz w:val="24"/>
                <w:szCs w:val="24"/>
              </w:rPr>
              <w:t>A ládák a négyzetekkel megegyező alapterületűek</w:t>
            </w:r>
          </w:p>
        </w:tc>
        <w:tc>
          <w:tcPr>
            <w:tcW w:w="0" w:type="auto"/>
          </w:tcPr>
          <w:p w14:paraId="4021AFF9" w14:textId="77777777" w:rsidR="00093672" w:rsidRDefault="00714D1E" w:rsidP="4517E377">
            <w:pPr>
              <w:rPr>
                <w:color w:val="000000" w:themeColor="text1"/>
                <w:sz w:val="24"/>
                <w:szCs w:val="24"/>
              </w:rPr>
            </w:pPr>
            <w:r w:rsidRPr="4517E377">
              <w:rPr>
                <w:sz w:val="24"/>
                <w:szCs w:val="24"/>
              </w:rPr>
              <w:t>bemutatás</w:t>
            </w:r>
          </w:p>
        </w:tc>
        <w:tc>
          <w:tcPr>
            <w:tcW w:w="0" w:type="auto"/>
          </w:tcPr>
          <w:p w14:paraId="7242A830" w14:textId="77777777" w:rsidR="00093672" w:rsidRDefault="00714D1E" w:rsidP="4517E377">
            <w:pPr>
              <w:rPr>
                <w:color w:val="000000" w:themeColor="text1"/>
                <w:sz w:val="24"/>
                <w:szCs w:val="24"/>
              </w:rPr>
            </w:pPr>
            <w:r w:rsidRPr="4517E377">
              <w:rPr>
                <w:sz w:val="24"/>
                <w:szCs w:val="24"/>
              </w:rPr>
              <w:t>alapvető</w:t>
            </w:r>
          </w:p>
        </w:tc>
        <w:tc>
          <w:tcPr>
            <w:tcW w:w="0" w:type="auto"/>
          </w:tcPr>
          <w:p w14:paraId="242BD7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656B9AB" w14:textId="77777777" w:rsidR="00093672" w:rsidRDefault="00093672">
            <w:pPr>
              <w:rPr>
                <w:sz w:val="24"/>
                <w:szCs w:val="24"/>
              </w:rPr>
            </w:pPr>
          </w:p>
        </w:tc>
        <w:tc>
          <w:tcPr>
            <w:tcW w:w="0" w:type="auto"/>
          </w:tcPr>
          <w:p w14:paraId="45FB0818" w14:textId="77777777" w:rsidR="00093672" w:rsidRDefault="00093672">
            <w:pPr>
              <w:rPr>
                <w:sz w:val="24"/>
                <w:szCs w:val="24"/>
              </w:rPr>
            </w:pPr>
          </w:p>
        </w:tc>
      </w:tr>
      <w:tr w:rsidR="00093672" w14:paraId="7F6CC5E6" w14:textId="77777777" w:rsidTr="00964649">
        <w:trPr>
          <w:cantSplit/>
        </w:trPr>
        <w:tc>
          <w:tcPr>
            <w:tcW w:w="0" w:type="auto"/>
          </w:tcPr>
          <w:p w14:paraId="48CE37A4" w14:textId="77777777" w:rsidR="00093672" w:rsidRDefault="00714D1E" w:rsidP="4517E377">
            <w:pPr>
              <w:jc w:val="center"/>
              <w:rPr>
                <w:color w:val="000000" w:themeColor="text1"/>
                <w:sz w:val="24"/>
                <w:szCs w:val="24"/>
              </w:rPr>
            </w:pPr>
            <w:r w:rsidRPr="4517E377">
              <w:rPr>
                <w:sz w:val="24"/>
                <w:szCs w:val="24"/>
              </w:rPr>
              <w:t>F4</w:t>
            </w:r>
          </w:p>
        </w:tc>
        <w:tc>
          <w:tcPr>
            <w:tcW w:w="0" w:type="auto"/>
          </w:tcPr>
          <w:p w14:paraId="2607A22D" w14:textId="77777777" w:rsidR="00093672" w:rsidRDefault="00714D1E" w:rsidP="00362C16">
            <w:pPr>
              <w:jc w:val="left"/>
              <w:rPr>
                <w:color w:val="000000" w:themeColor="text1"/>
                <w:sz w:val="24"/>
                <w:szCs w:val="24"/>
              </w:rPr>
            </w:pPr>
            <w:r w:rsidRPr="4517E377">
              <w:rPr>
                <w:sz w:val="24"/>
                <w:szCs w:val="24"/>
              </w:rPr>
              <w:t>A ládák eltolhatók</w:t>
            </w:r>
          </w:p>
        </w:tc>
        <w:tc>
          <w:tcPr>
            <w:tcW w:w="0" w:type="auto"/>
          </w:tcPr>
          <w:p w14:paraId="230CAB2B" w14:textId="77777777" w:rsidR="00093672" w:rsidRDefault="00714D1E" w:rsidP="4517E377">
            <w:pPr>
              <w:rPr>
                <w:color w:val="000000" w:themeColor="text1"/>
                <w:sz w:val="24"/>
                <w:szCs w:val="24"/>
              </w:rPr>
            </w:pPr>
            <w:r w:rsidRPr="4517E377">
              <w:rPr>
                <w:sz w:val="24"/>
                <w:szCs w:val="24"/>
              </w:rPr>
              <w:t>bemutatás</w:t>
            </w:r>
          </w:p>
        </w:tc>
        <w:tc>
          <w:tcPr>
            <w:tcW w:w="0" w:type="auto"/>
          </w:tcPr>
          <w:p w14:paraId="0AEFD155" w14:textId="77777777" w:rsidR="00093672" w:rsidRDefault="00714D1E" w:rsidP="4517E377">
            <w:pPr>
              <w:rPr>
                <w:color w:val="000000" w:themeColor="text1"/>
                <w:sz w:val="24"/>
                <w:szCs w:val="24"/>
              </w:rPr>
            </w:pPr>
            <w:r w:rsidRPr="4517E377">
              <w:rPr>
                <w:sz w:val="24"/>
                <w:szCs w:val="24"/>
              </w:rPr>
              <w:t>alapvető</w:t>
            </w:r>
          </w:p>
        </w:tc>
        <w:tc>
          <w:tcPr>
            <w:tcW w:w="0" w:type="auto"/>
          </w:tcPr>
          <w:p w14:paraId="28A42602"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49F31CB" w14:textId="77777777" w:rsidR="00093672" w:rsidRDefault="00093672">
            <w:pPr>
              <w:rPr>
                <w:sz w:val="24"/>
                <w:szCs w:val="24"/>
              </w:rPr>
            </w:pPr>
          </w:p>
        </w:tc>
        <w:tc>
          <w:tcPr>
            <w:tcW w:w="0" w:type="auto"/>
          </w:tcPr>
          <w:p w14:paraId="53128261" w14:textId="77777777" w:rsidR="00093672" w:rsidRDefault="00093672">
            <w:pPr>
              <w:rPr>
                <w:sz w:val="24"/>
                <w:szCs w:val="24"/>
              </w:rPr>
            </w:pPr>
          </w:p>
        </w:tc>
      </w:tr>
      <w:tr w:rsidR="00093672" w14:paraId="6EA414BF" w14:textId="77777777" w:rsidTr="00964649">
        <w:trPr>
          <w:cantSplit/>
        </w:trPr>
        <w:tc>
          <w:tcPr>
            <w:tcW w:w="0" w:type="auto"/>
          </w:tcPr>
          <w:p w14:paraId="2C967237" w14:textId="77777777" w:rsidR="00093672" w:rsidRDefault="00714D1E" w:rsidP="4517E377">
            <w:pPr>
              <w:jc w:val="center"/>
              <w:rPr>
                <w:color w:val="000000" w:themeColor="text1"/>
                <w:sz w:val="24"/>
                <w:szCs w:val="24"/>
              </w:rPr>
            </w:pPr>
            <w:r w:rsidRPr="4517E377">
              <w:rPr>
                <w:sz w:val="24"/>
                <w:szCs w:val="24"/>
              </w:rPr>
              <w:t>F5</w:t>
            </w:r>
          </w:p>
        </w:tc>
        <w:tc>
          <w:tcPr>
            <w:tcW w:w="0" w:type="auto"/>
          </w:tcPr>
          <w:p w14:paraId="0501850B" w14:textId="77777777" w:rsidR="00093672" w:rsidRDefault="00714D1E" w:rsidP="00362C16">
            <w:pPr>
              <w:jc w:val="left"/>
              <w:rPr>
                <w:color w:val="000000" w:themeColor="text1"/>
                <w:sz w:val="24"/>
                <w:szCs w:val="24"/>
              </w:rPr>
            </w:pPr>
            <w:r w:rsidRPr="4517E377">
              <w:rPr>
                <w:sz w:val="24"/>
                <w:szCs w:val="24"/>
              </w:rPr>
              <w:t>A ládák csak a szomszédos négyzetre kerülhetnek</w:t>
            </w:r>
          </w:p>
        </w:tc>
        <w:tc>
          <w:tcPr>
            <w:tcW w:w="0" w:type="auto"/>
          </w:tcPr>
          <w:p w14:paraId="058639D2"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08C6FCCE" w14:textId="77777777" w:rsidR="00093672" w:rsidRDefault="00714D1E" w:rsidP="4517E377">
            <w:pPr>
              <w:rPr>
                <w:color w:val="000000" w:themeColor="text1"/>
                <w:sz w:val="24"/>
                <w:szCs w:val="24"/>
              </w:rPr>
            </w:pPr>
            <w:r w:rsidRPr="4517E377">
              <w:rPr>
                <w:sz w:val="24"/>
                <w:szCs w:val="24"/>
              </w:rPr>
              <w:t>alapvető</w:t>
            </w:r>
          </w:p>
        </w:tc>
        <w:tc>
          <w:tcPr>
            <w:tcW w:w="0" w:type="auto"/>
          </w:tcPr>
          <w:p w14:paraId="3211DB1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2486C05" w14:textId="77777777" w:rsidR="00093672" w:rsidRDefault="00093672">
            <w:pPr>
              <w:rPr>
                <w:sz w:val="24"/>
                <w:szCs w:val="24"/>
              </w:rPr>
            </w:pPr>
          </w:p>
        </w:tc>
        <w:tc>
          <w:tcPr>
            <w:tcW w:w="0" w:type="auto"/>
          </w:tcPr>
          <w:p w14:paraId="4101652C" w14:textId="77777777" w:rsidR="00093672" w:rsidRDefault="00093672">
            <w:pPr>
              <w:rPr>
                <w:sz w:val="24"/>
                <w:szCs w:val="24"/>
              </w:rPr>
            </w:pPr>
          </w:p>
        </w:tc>
      </w:tr>
      <w:tr w:rsidR="00093672" w14:paraId="31E90DB0" w14:textId="77777777" w:rsidTr="00964649">
        <w:trPr>
          <w:cantSplit/>
        </w:trPr>
        <w:tc>
          <w:tcPr>
            <w:tcW w:w="0" w:type="auto"/>
          </w:tcPr>
          <w:p w14:paraId="64454287" w14:textId="77777777" w:rsidR="00093672" w:rsidRDefault="00714D1E" w:rsidP="4517E377">
            <w:pPr>
              <w:jc w:val="center"/>
              <w:rPr>
                <w:color w:val="000000" w:themeColor="text1"/>
                <w:sz w:val="24"/>
                <w:szCs w:val="24"/>
              </w:rPr>
            </w:pPr>
            <w:r w:rsidRPr="4517E377">
              <w:rPr>
                <w:sz w:val="24"/>
                <w:szCs w:val="24"/>
              </w:rPr>
              <w:t>F6</w:t>
            </w:r>
          </w:p>
        </w:tc>
        <w:tc>
          <w:tcPr>
            <w:tcW w:w="0" w:type="auto"/>
          </w:tcPr>
          <w:p w14:paraId="3E1EFA21" w14:textId="77777777" w:rsidR="00093672" w:rsidRDefault="00714D1E" w:rsidP="00362C16">
            <w:pPr>
              <w:jc w:val="left"/>
              <w:rPr>
                <w:color w:val="000000" w:themeColor="text1"/>
                <w:sz w:val="24"/>
                <w:szCs w:val="24"/>
              </w:rPr>
            </w:pPr>
            <w:r w:rsidRPr="4517E377">
              <w:rPr>
                <w:sz w:val="24"/>
                <w:szCs w:val="24"/>
              </w:rPr>
              <w:t>A ládák a falakon és az oszlopokon nem tolható át</w:t>
            </w:r>
          </w:p>
        </w:tc>
        <w:tc>
          <w:tcPr>
            <w:tcW w:w="0" w:type="auto"/>
          </w:tcPr>
          <w:p w14:paraId="05D59E18" w14:textId="77777777" w:rsidR="00093672" w:rsidRDefault="00714D1E" w:rsidP="4517E377">
            <w:pPr>
              <w:rPr>
                <w:color w:val="000000" w:themeColor="text1"/>
                <w:sz w:val="24"/>
                <w:szCs w:val="24"/>
              </w:rPr>
            </w:pPr>
            <w:r w:rsidRPr="4517E377">
              <w:rPr>
                <w:sz w:val="24"/>
                <w:szCs w:val="24"/>
              </w:rPr>
              <w:t>bemutatás</w:t>
            </w:r>
          </w:p>
        </w:tc>
        <w:tc>
          <w:tcPr>
            <w:tcW w:w="0" w:type="auto"/>
          </w:tcPr>
          <w:p w14:paraId="0C463693" w14:textId="77777777" w:rsidR="00093672" w:rsidRDefault="00714D1E" w:rsidP="4517E377">
            <w:pPr>
              <w:rPr>
                <w:color w:val="000000" w:themeColor="text1"/>
                <w:sz w:val="24"/>
                <w:szCs w:val="24"/>
              </w:rPr>
            </w:pPr>
            <w:r w:rsidRPr="4517E377">
              <w:rPr>
                <w:sz w:val="24"/>
                <w:szCs w:val="24"/>
              </w:rPr>
              <w:t>alapvető</w:t>
            </w:r>
          </w:p>
        </w:tc>
        <w:tc>
          <w:tcPr>
            <w:tcW w:w="0" w:type="auto"/>
          </w:tcPr>
          <w:p w14:paraId="6F8CB66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9056E" w14:textId="77777777" w:rsidR="00093672" w:rsidRDefault="00093672">
            <w:pPr>
              <w:rPr>
                <w:sz w:val="24"/>
                <w:szCs w:val="24"/>
              </w:rPr>
            </w:pPr>
          </w:p>
        </w:tc>
        <w:tc>
          <w:tcPr>
            <w:tcW w:w="0" w:type="auto"/>
          </w:tcPr>
          <w:p w14:paraId="1299C43A" w14:textId="77777777" w:rsidR="00093672" w:rsidRDefault="00093672">
            <w:pPr>
              <w:rPr>
                <w:sz w:val="24"/>
                <w:szCs w:val="24"/>
              </w:rPr>
            </w:pPr>
          </w:p>
        </w:tc>
      </w:tr>
      <w:tr w:rsidR="00093672" w14:paraId="2A25B384" w14:textId="77777777" w:rsidTr="00964649">
        <w:trPr>
          <w:cantSplit/>
        </w:trPr>
        <w:tc>
          <w:tcPr>
            <w:tcW w:w="0" w:type="auto"/>
          </w:tcPr>
          <w:p w14:paraId="14C61C7B" w14:textId="77777777" w:rsidR="00093672" w:rsidRDefault="00714D1E" w:rsidP="4517E377">
            <w:pPr>
              <w:jc w:val="center"/>
              <w:rPr>
                <w:color w:val="000000" w:themeColor="text1"/>
                <w:sz w:val="24"/>
                <w:szCs w:val="24"/>
              </w:rPr>
            </w:pPr>
            <w:r w:rsidRPr="4517E377">
              <w:rPr>
                <w:sz w:val="24"/>
                <w:szCs w:val="24"/>
              </w:rPr>
              <w:t>F7</w:t>
            </w:r>
          </w:p>
        </w:tc>
        <w:tc>
          <w:tcPr>
            <w:tcW w:w="0" w:type="auto"/>
          </w:tcPr>
          <w:p w14:paraId="0CD53BF5" w14:textId="77777777" w:rsidR="00093672" w:rsidRDefault="00714D1E" w:rsidP="00362C16">
            <w:pPr>
              <w:jc w:val="left"/>
              <w:rPr>
                <w:color w:val="000000" w:themeColor="text1"/>
                <w:sz w:val="24"/>
                <w:szCs w:val="24"/>
              </w:rPr>
            </w:pPr>
            <w:r w:rsidRPr="4517E377">
              <w:rPr>
                <w:sz w:val="24"/>
                <w:szCs w:val="24"/>
              </w:rPr>
              <w:t>A ládák el tudják tolni egymást</w:t>
            </w:r>
          </w:p>
        </w:tc>
        <w:tc>
          <w:tcPr>
            <w:tcW w:w="0" w:type="auto"/>
          </w:tcPr>
          <w:p w14:paraId="566A6E2F" w14:textId="77777777" w:rsidR="00093672" w:rsidRDefault="00714D1E" w:rsidP="4517E377">
            <w:pPr>
              <w:rPr>
                <w:color w:val="000000" w:themeColor="text1"/>
                <w:sz w:val="24"/>
                <w:szCs w:val="24"/>
              </w:rPr>
            </w:pPr>
            <w:r w:rsidRPr="4517E377">
              <w:rPr>
                <w:sz w:val="24"/>
                <w:szCs w:val="24"/>
              </w:rPr>
              <w:t>bemutatás</w:t>
            </w:r>
          </w:p>
        </w:tc>
        <w:tc>
          <w:tcPr>
            <w:tcW w:w="0" w:type="auto"/>
          </w:tcPr>
          <w:p w14:paraId="3928F57B" w14:textId="77777777" w:rsidR="00093672" w:rsidRDefault="00714D1E" w:rsidP="4517E377">
            <w:pPr>
              <w:rPr>
                <w:color w:val="000000" w:themeColor="text1"/>
                <w:sz w:val="24"/>
                <w:szCs w:val="24"/>
              </w:rPr>
            </w:pPr>
            <w:r w:rsidRPr="4517E377">
              <w:rPr>
                <w:sz w:val="24"/>
                <w:szCs w:val="24"/>
              </w:rPr>
              <w:t>fontos</w:t>
            </w:r>
          </w:p>
        </w:tc>
        <w:tc>
          <w:tcPr>
            <w:tcW w:w="0" w:type="auto"/>
          </w:tcPr>
          <w:p w14:paraId="69FA480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DDBEF00" w14:textId="77777777" w:rsidR="00093672" w:rsidRDefault="00093672">
            <w:pPr>
              <w:rPr>
                <w:sz w:val="24"/>
                <w:szCs w:val="24"/>
              </w:rPr>
            </w:pPr>
          </w:p>
        </w:tc>
        <w:tc>
          <w:tcPr>
            <w:tcW w:w="0" w:type="auto"/>
          </w:tcPr>
          <w:p w14:paraId="3461D779" w14:textId="77777777" w:rsidR="00093672" w:rsidRDefault="00093672">
            <w:pPr>
              <w:rPr>
                <w:sz w:val="24"/>
                <w:szCs w:val="24"/>
              </w:rPr>
            </w:pPr>
          </w:p>
        </w:tc>
      </w:tr>
      <w:tr w:rsidR="00093672" w14:paraId="4C6C5ACA" w14:textId="77777777" w:rsidTr="00964649">
        <w:trPr>
          <w:cantSplit/>
        </w:trPr>
        <w:tc>
          <w:tcPr>
            <w:tcW w:w="0" w:type="auto"/>
          </w:tcPr>
          <w:p w14:paraId="4D0B82B9" w14:textId="77777777" w:rsidR="00093672" w:rsidRDefault="00714D1E" w:rsidP="4517E377">
            <w:pPr>
              <w:jc w:val="center"/>
              <w:rPr>
                <w:color w:val="000000" w:themeColor="text1"/>
                <w:sz w:val="24"/>
                <w:szCs w:val="24"/>
              </w:rPr>
            </w:pPr>
            <w:r w:rsidRPr="4517E377">
              <w:rPr>
                <w:sz w:val="24"/>
                <w:szCs w:val="24"/>
              </w:rPr>
              <w:t>F8</w:t>
            </w:r>
          </w:p>
        </w:tc>
        <w:tc>
          <w:tcPr>
            <w:tcW w:w="0" w:type="auto"/>
          </w:tcPr>
          <w:p w14:paraId="2E74B61A" w14:textId="77777777" w:rsidR="00093672" w:rsidRDefault="00714D1E" w:rsidP="00362C16">
            <w:pPr>
              <w:jc w:val="left"/>
              <w:rPr>
                <w:color w:val="000000" w:themeColor="text1"/>
                <w:sz w:val="24"/>
                <w:szCs w:val="24"/>
              </w:rPr>
            </w:pPr>
            <w:r w:rsidRPr="4517E377">
              <w:rPr>
                <w:sz w:val="24"/>
                <w:szCs w:val="24"/>
              </w:rPr>
              <w:t>A ládák nem nyomhatók össze</w:t>
            </w:r>
          </w:p>
        </w:tc>
        <w:tc>
          <w:tcPr>
            <w:tcW w:w="0" w:type="auto"/>
          </w:tcPr>
          <w:p w14:paraId="60F716FB" w14:textId="77777777" w:rsidR="00093672" w:rsidRDefault="00714D1E" w:rsidP="4517E377">
            <w:pPr>
              <w:rPr>
                <w:color w:val="000000" w:themeColor="text1"/>
                <w:sz w:val="24"/>
                <w:szCs w:val="24"/>
              </w:rPr>
            </w:pPr>
            <w:r w:rsidRPr="4517E377">
              <w:rPr>
                <w:sz w:val="24"/>
                <w:szCs w:val="24"/>
              </w:rPr>
              <w:t>bemutatás</w:t>
            </w:r>
          </w:p>
        </w:tc>
        <w:tc>
          <w:tcPr>
            <w:tcW w:w="0" w:type="auto"/>
          </w:tcPr>
          <w:p w14:paraId="056F74FA" w14:textId="77777777" w:rsidR="00093672" w:rsidRDefault="00714D1E" w:rsidP="4517E377">
            <w:pPr>
              <w:rPr>
                <w:color w:val="000000" w:themeColor="text1"/>
                <w:sz w:val="24"/>
                <w:szCs w:val="24"/>
              </w:rPr>
            </w:pPr>
            <w:r w:rsidRPr="4517E377">
              <w:rPr>
                <w:sz w:val="24"/>
                <w:szCs w:val="24"/>
              </w:rPr>
              <w:t>alapvető</w:t>
            </w:r>
          </w:p>
        </w:tc>
        <w:tc>
          <w:tcPr>
            <w:tcW w:w="0" w:type="auto"/>
          </w:tcPr>
          <w:p w14:paraId="4BDE6431"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CF2D8B6" w14:textId="77777777" w:rsidR="00093672" w:rsidRDefault="00093672">
            <w:pPr>
              <w:rPr>
                <w:sz w:val="24"/>
                <w:szCs w:val="24"/>
              </w:rPr>
            </w:pPr>
          </w:p>
        </w:tc>
        <w:tc>
          <w:tcPr>
            <w:tcW w:w="0" w:type="auto"/>
          </w:tcPr>
          <w:p w14:paraId="0FB78278" w14:textId="77777777" w:rsidR="00093672" w:rsidRDefault="00093672">
            <w:pPr>
              <w:rPr>
                <w:sz w:val="24"/>
                <w:szCs w:val="24"/>
              </w:rPr>
            </w:pPr>
          </w:p>
        </w:tc>
      </w:tr>
      <w:tr w:rsidR="00093672" w14:paraId="51AC9D97" w14:textId="77777777" w:rsidTr="00964649">
        <w:trPr>
          <w:cantSplit/>
        </w:trPr>
        <w:tc>
          <w:tcPr>
            <w:tcW w:w="0" w:type="auto"/>
          </w:tcPr>
          <w:p w14:paraId="22521935" w14:textId="77777777" w:rsidR="00093672" w:rsidRDefault="00714D1E" w:rsidP="4517E377">
            <w:pPr>
              <w:jc w:val="center"/>
              <w:rPr>
                <w:color w:val="000000" w:themeColor="text1"/>
                <w:sz w:val="24"/>
                <w:szCs w:val="24"/>
              </w:rPr>
            </w:pPr>
            <w:r w:rsidRPr="4517E377">
              <w:rPr>
                <w:sz w:val="24"/>
                <w:szCs w:val="24"/>
              </w:rPr>
              <w:t>F9</w:t>
            </w:r>
          </w:p>
        </w:tc>
        <w:tc>
          <w:tcPr>
            <w:tcW w:w="0" w:type="auto"/>
          </w:tcPr>
          <w:p w14:paraId="73A3F7DA" w14:textId="77777777" w:rsidR="00093672" w:rsidRDefault="00714D1E" w:rsidP="00362C16">
            <w:pPr>
              <w:jc w:val="left"/>
              <w:rPr>
                <w:color w:val="000000" w:themeColor="text1"/>
                <w:sz w:val="24"/>
                <w:szCs w:val="24"/>
              </w:rPr>
            </w:pPr>
            <w:r w:rsidRPr="4517E377">
              <w:rPr>
                <w:sz w:val="24"/>
                <w:szCs w:val="24"/>
              </w:rPr>
              <w:t>A játékosok a raktárban dolgozókat irányítják</w:t>
            </w:r>
          </w:p>
        </w:tc>
        <w:tc>
          <w:tcPr>
            <w:tcW w:w="0" w:type="auto"/>
          </w:tcPr>
          <w:p w14:paraId="241FEDCF" w14:textId="77777777" w:rsidR="00093672" w:rsidRDefault="00714D1E" w:rsidP="4517E377">
            <w:pPr>
              <w:rPr>
                <w:color w:val="000000" w:themeColor="text1"/>
                <w:sz w:val="24"/>
                <w:szCs w:val="24"/>
              </w:rPr>
            </w:pPr>
            <w:r w:rsidRPr="4517E377">
              <w:rPr>
                <w:sz w:val="24"/>
                <w:szCs w:val="24"/>
              </w:rPr>
              <w:t>bemutatás</w:t>
            </w:r>
          </w:p>
        </w:tc>
        <w:tc>
          <w:tcPr>
            <w:tcW w:w="0" w:type="auto"/>
          </w:tcPr>
          <w:p w14:paraId="7FF809F7" w14:textId="77777777" w:rsidR="00093672" w:rsidRDefault="00714D1E" w:rsidP="4517E377">
            <w:pPr>
              <w:rPr>
                <w:color w:val="000000" w:themeColor="text1"/>
                <w:sz w:val="24"/>
                <w:szCs w:val="24"/>
              </w:rPr>
            </w:pPr>
            <w:r w:rsidRPr="4517E377">
              <w:rPr>
                <w:sz w:val="24"/>
                <w:szCs w:val="24"/>
              </w:rPr>
              <w:t>alapvető</w:t>
            </w:r>
          </w:p>
        </w:tc>
        <w:tc>
          <w:tcPr>
            <w:tcW w:w="0" w:type="auto"/>
          </w:tcPr>
          <w:p w14:paraId="3965DD2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90248F5"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1FC39945" w14:textId="77777777" w:rsidR="00093672" w:rsidRDefault="00093672">
            <w:pPr>
              <w:rPr>
                <w:sz w:val="24"/>
                <w:szCs w:val="24"/>
              </w:rPr>
            </w:pPr>
          </w:p>
        </w:tc>
      </w:tr>
      <w:tr w:rsidR="00093672" w14:paraId="71569A8E" w14:textId="77777777" w:rsidTr="00964649">
        <w:trPr>
          <w:cantSplit/>
        </w:trPr>
        <w:tc>
          <w:tcPr>
            <w:tcW w:w="0" w:type="auto"/>
          </w:tcPr>
          <w:p w14:paraId="77473506" w14:textId="77777777" w:rsidR="00093672" w:rsidRDefault="00714D1E" w:rsidP="4517E377">
            <w:pPr>
              <w:jc w:val="center"/>
              <w:rPr>
                <w:color w:val="000000" w:themeColor="text1"/>
                <w:sz w:val="24"/>
                <w:szCs w:val="24"/>
              </w:rPr>
            </w:pPr>
            <w:r w:rsidRPr="4517E377">
              <w:rPr>
                <w:sz w:val="24"/>
                <w:szCs w:val="24"/>
              </w:rPr>
              <w:t>F10</w:t>
            </w:r>
          </w:p>
        </w:tc>
        <w:tc>
          <w:tcPr>
            <w:tcW w:w="0" w:type="auto"/>
          </w:tcPr>
          <w:p w14:paraId="167B74C5" w14:textId="77777777" w:rsidR="00093672" w:rsidRDefault="00714D1E" w:rsidP="00362C16">
            <w:pPr>
              <w:jc w:val="left"/>
              <w:rPr>
                <w:color w:val="000000" w:themeColor="text1"/>
                <w:sz w:val="24"/>
                <w:szCs w:val="24"/>
              </w:rPr>
            </w:pPr>
            <w:r w:rsidRPr="4517E377">
              <w:rPr>
                <w:sz w:val="24"/>
                <w:szCs w:val="24"/>
              </w:rPr>
              <w:t>Több játékos is játszhat</w:t>
            </w:r>
          </w:p>
        </w:tc>
        <w:tc>
          <w:tcPr>
            <w:tcW w:w="0" w:type="auto"/>
          </w:tcPr>
          <w:p w14:paraId="6A09F24B" w14:textId="77777777" w:rsidR="00093672" w:rsidRDefault="00714D1E" w:rsidP="4517E377">
            <w:pPr>
              <w:rPr>
                <w:color w:val="000000" w:themeColor="text1"/>
                <w:sz w:val="24"/>
                <w:szCs w:val="24"/>
              </w:rPr>
            </w:pPr>
            <w:r w:rsidRPr="4517E377">
              <w:rPr>
                <w:sz w:val="24"/>
                <w:szCs w:val="24"/>
              </w:rPr>
              <w:t>bemutatás</w:t>
            </w:r>
          </w:p>
        </w:tc>
        <w:tc>
          <w:tcPr>
            <w:tcW w:w="0" w:type="auto"/>
          </w:tcPr>
          <w:p w14:paraId="37C08EE3" w14:textId="77777777" w:rsidR="00093672" w:rsidRDefault="00714D1E" w:rsidP="4517E377">
            <w:pPr>
              <w:rPr>
                <w:color w:val="000000" w:themeColor="text1"/>
                <w:sz w:val="24"/>
                <w:szCs w:val="24"/>
              </w:rPr>
            </w:pPr>
            <w:r w:rsidRPr="4517E377">
              <w:rPr>
                <w:sz w:val="24"/>
                <w:szCs w:val="24"/>
              </w:rPr>
              <w:t>fontos</w:t>
            </w:r>
          </w:p>
        </w:tc>
        <w:tc>
          <w:tcPr>
            <w:tcW w:w="0" w:type="auto"/>
          </w:tcPr>
          <w:p w14:paraId="09149F3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562CB0E" w14:textId="77777777" w:rsidR="00093672" w:rsidRDefault="00093672">
            <w:pPr>
              <w:rPr>
                <w:sz w:val="24"/>
                <w:szCs w:val="24"/>
              </w:rPr>
            </w:pPr>
          </w:p>
        </w:tc>
        <w:tc>
          <w:tcPr>
            <w:tcW w:w="0" w:type="auto"/>
          </w:tcPr>
          <w:p w14:paraId="34CE0A41" w14:textId="77777777" w:rsidR="00093672" w:rsidRDefault="00093672">
            <w:pPr>
              <w:rPr>
                <w:sz w:val="24"/>
                <w:szCs w:val="24"/>
              </w:rPr>
            </w:pPr>
          </w:p>
        </w:tc>
      </w:tr>
      <w:tr w:rsidR="00093672" w14:paraId="6A087378" w14:textId="77777777" w:rsidTr="00964649">
        <w:trPr>
          <w:cantSplit/>
        </w:trPr>
        <w:tc>
          <w:tcPr>
            <w:tcW w:w="0" w:type="auto"/>
          </w:tcPr>
          <w:p w14:paraId="32734EA8" w14:textId="77777777" w:rsidR="00093672" w:rsidRDefault="00714D1E" w:rsidP="4517E377">
            <w:pPr>
              <w:jc w:val="center"/>
              <w:rPr>
                <w:color w:val="000000" w:themeColor="text1"/>
                <w:sz w:val="24"/>
                <w:szCs w:val="24"/>
              </w:rPr>
            </w:pPr>
            <w:r w:rsidRPr="4517E377">
              <w:rPr>
                <w:sz w:val="24"/>
                <w:szCs w:val="24"/>
              </w:rPr>
              <w:t>F11</w:t>
            </w:r>
          </w:p>
        </w:tc>
        <w:tc>
          <w:tcPr>
            <w:tcW w:w="0" w:type="auto"/>
          </w:tcPr>
          <w:p w14:paraId="2E6BBFD2" w14:textId="77777777" w:rsidR="00093672" w:rsidRDefault="00714D1E" w:rsidP="00362C16">
            <w:pPr>
              <w:jc w:val="left"/>
              <w:rPr>
                <w:color w:val="000000" w:themeColor="text1"/>
                <w:sz w:val="24"/>
                <w:szCs w:val="24"/>
              </w:rPr>
            </w:pPr>
            <w:r w:rsidRPr="4517E377">
              <w:rPr>
                <w:sz w:val="24"/>
                <w:szCs w:val="24"/>
              </w:rPr>
              <w:t>A munkás nem tud falakon és oszlopokon átlépni</w:t>
            </w:r>
          </w:p>
        </w:tc>
        <w:tc>
          <w:tcPr>
            <w:tcW w:w="0" w:type="auto"/>
          </w:tcPr>
          <w:p w14:paraId="70CADCAE" w14:textId="77777777" w:rsidR="00093672" w:rsidRDefault="00714D1E" w:rsidP="4517E377">
            <w:pPr>
              <w:rPr>
                <w:color w:val="000000" w:themeColor="text1"/>
                <w:sz w:val="24"/>
                <w:szCs w:val="24"/>
              </w:rPr>
            </w:pPr>
            <w:r w:rsidRPr="4517E377">
              <w:rPr>
                <w:sz w:val="24"/>
                <w:szCs w:val="24"/>
              </w:rPr>
              <w:t>bemutatás</w:t>
            </w:r>
          </w:p>
        </w:tc>
        <w:tc>
          <w:tcPr>
            <w:tcW w:w="0" w:type="auto"/>
          </w:tcPr>
          <w:p w14:paraId="79705139" w14:textId="77777777" w:rsidR="00093672" w:rsidRDefault="00714D1E" w:rsidP="4517E377">
            <w:pPr>
              <w:rPr>
                <w:color w:val="000000" w:themeColor="text1"/>
                <w:sz w:val="24"/>
                <w:szCs w:val="24"/>
              </w:rPr>
            </w:pPr>
            <w:r w:rsidRPr="4517E377">
              <w:rPr>
                <w:sz w:val="24"/>
                <w:szCs w:val="24"/>
              </w:rPr>
              <w:t>alapvető</w:t>
            </w:r>
          </w:p>
        </w:tc>
        <w:tc>
          <w:tcPr>
            <w:tcW w:w="0" w:type="auto"/>
          </w:tcPr>
          <w:p w14:paraId="20D43FD6" w14:textId="77777777" w:rsidR="00093672" w:rsidRDefault="00714D1E" w:rsidP="4517E377">
            <w:pPr>
              <w:rPr>
                <w:color w:val="000000" w:themeColor="text1"/>
                <w:sz w:val="24"/>
                <w:szCs w:val="24"/>
              </w:rPr>
            </w:pPr>
            <w:r w:rsidRPr="4517E377">
              <w:rPr>
                <w:sz w:val="24"/>
                <w:szCs w:val="24"/>
              </w:rPr>
              <w:t>csapat</w:t>
            </w:r>
          </w:p>
        </w:tc>
        <w:tc>
          <w:tcPr>
            <w:tcW w:w="0" w:type="auto"/>
          </w:tcPr>
          <w:p w14:paraId="290247EC"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2EBF3C5" w14:textId="77777777" w:rsidR="00093672" w:rsidRDefault="00093672">
            <w:pPr>
              <w:rPr>
                <w:sz w:val="24"/>
                <w:szCs w:val="24"/>
              </w:rPr>
            </w:pPr>
          </w:p>
        </w:tc>
      </w:tr>
      <w:tr w:rsidR="00093672" w14:paraId="4E95E264" w14:textId="77777777" w:rsidTr="00964649">
        <w:trPr>
          <w:cantSplit/>
        </w:trPr>
        <w:tc>
          <w:tcPr>
            <w:tcW w:w="0" w:type="auto"/>
          </w:tcPr>
          <w:p w14:paraId="21494F53" w14:textId="77777777" w:rsidR="00093672" w:rsidRDefault="00714D1E" w:rsidP="4517E377">
            <w:pPr>
              <w:jc w:val="center"/>
              <w:rPr>
                <w:color w:val="000000" w:themeColor="text1"/>
                <w:sz w:val="24"/>
                <w:szCs w:val="24"/>
              </w:rPr>
            </w:pPr>
            <w:r w:rsidRPr="4517E377">
              <w:rPr>
                <w:sz w:val="24"/>
                <w:szCs w:val="24"/>
              </w:rPr>
              <w:t>F12</w:t>
            </w:r>
          </w:p>
        </w:tc>
        <w:tc>
          <w:tcPr>
            <w:tcW w:w="0" w:type="auto"/>
          </w:tcPr>
          <w:p w14:paraId="30E2769D" w14:textId="77777777" w:rsidR="00093672" w:rsidRDefault="00714D1E" w:rsidP="00362C16">
            <w:pPr>
              <w:jc w:val="left"/>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egy másik munkás</w:t>
            </w:r>
          </w:p>
        </w:tc>
        <w:tc>
          <w:tcPr>
            <w:tcW w:w="0" w:type="auto"/>
          </w:tcPr>
          <w:p w14:paraId="234B8E87" w14:textId="77777777" w:rsidR="00093672" w:rsidRDefault="00714D1E" w:rsidP="4517E377">
            <w:pPr>
              <w:rPr>
                <w:color w:val="000000" w:themeColor="text1"/>
                <w:sz w:val="24"/>
                <w:szCs w:val="24"/>
              </w:rPr>
            </w:pPr>
            <w:r w:rsidRPr="4517E377">
              <w:rPr>
                <w:sz w:val="24"/>
                <w:szCs w:val="24"/>
              </w:rPr>
              <w:t>bemutatás</w:t>
            </w:r>
          </w:p>
        </w:tc>
        <w:tc>
          <w:tcPr>
            <w:tcW w:w="0" w:type="auto"/>
          </w:tcPr>
          <w:p w14:paraId="3D41FD91" w14:textId="77777777" w:rsidR="00093672" w:rsidRDefault="00714D1E" w:rsidP="4517E377">
            <w:pPr>
              <w:rPr>
                <w:color w:val="000000" w:themeColor="text1"/>
                <w:sz w:val="24"/>
                <w:szCs w:val="24"/>
              </w:rPr>
            </w:pPr>
            <w:r w:rsidRPr="4517E377">
              <w:rPr>
                <w:sz w:val="24"/>
                <w:szCs w:val="24"/>
              </w:rPr>
              <w:t>alapvető</w:t>
            </w:r>
          </w:p>
        </w:tc>
        <w:tc>
          <w:tcPr>
            <w:tcW w:w="0" w:type="auto"/>
          </w:tcPr>
          <w:p w14:paraId="4D3128F2" w14:textId="77777777" w:rsidR="00093672" w:rsidRDefault="00714D1E" w:rsidP="4517E377">
            <w:pPr>
              <w:rPr>
                <w:color w:val="000000" w:themeColor="text1"/>
                <w:sz w:val="24"/>
                <w:szCs w:val="24"/>
              </w:rPr>
            </w:pPr>
            <w:r w:rsidRPr="4517E377">
              <w:rPr>
                <w:sz w:val="24"/>
                <w:szCs w:val="24"/>
              </w:rPr>
              <w:t>csapat</w:t>
            </w:r>
          </w:p>
        </w:tc>
        <w:tc>
          <w:tcPr>
            <w:tcW w:w="0" w:type="auto"/>
          </w:tcPr>
          <w:p w14:paraId="3695D163"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D98A12B" w14:textId="77777777" w:rsidR="00093672" w:rsidRDefault="00093672">
            <w:pPr>
              <w:rPr>
                <w:sz w:val="24"/>
                <w:szCs w:val="24"/>
              </w:rPr>
            </w:pPr>
          </w:p>
        </w:tc>
      </w:tr>
      <w:tr w:rsidR="00093672" w14:paraId="449C1CDA" w14:textId="77777777" w:rsidTr="00964649">
        <w:trPr>
          <w:cantSplit/>
        </w:trPr>
        <w:tc>
          <w:tcPr>
            <w:tcW w:w="0" w:type="auto"/>
          </w:tcPr>
          <w:p w14:paraId="34637C73" w14:textId="77777777" w:rsidR="00093672" w:rsidRDefault="00714D1E" w:rsidP="4517E377">
            <w:pPr>
              <w:jc w:val="center"/>
              <w:rPr>
                <w:color w:val="000000" w:themeColor="text1"/>
                <w:sz w:val="24"/>
                <w:szCs w:val="24"/>
              </w:rPr>
            </w:pPr>
            <w:r w:rsidRPr="4517E377">
              <w:rPr>
                <w:sz w:val="24"/>
                <w:szCs w:val="24"/>
              </w:rPr>
              <w:t>F13</w:t>
            </w:r>
          </w:p>
        </w:tc>
        <w:tc>
          <w:tcPr>
            <w:tcW w:w="0" w:type="auto"/>
          </w:tcPr>
          <w:p w14:paraId="26C64AEB" w14:textId="77777777" w:rsidR="00093672" w:rsidRDefault="00714D1E" w:rsidP="00362C16">
            <w:pPr>
              <w:jc w:val="left"/>
              <w:rPr>
                <w:color w:val="000000" w:themeColor="text1"/>
                <w:sz w:val="24"/>
                <w:szCs w:val="24"/>
              </w:rPr>
            </w:pPr>
            <w:r w:rsidRPr="4517E377">
              <w:rPr>
                <w:sz w:val="24"/>
                <w:szCs w:val="24"/>
              </w:rPr>
              <w:t>A láda a szomszédos mezőre tolja a munkást</w:t>
            </w:r>
          </w:p>
        </w:tc>
        <w:tc>
          <w:tcPr>
            <w:tcW w:w="0" w:type="auto"/>
          </w:tcPr>
          <w:p w14:paraId="1FD7F541" w14:textId="77777777" w:rsidR="00093672" w:rsidRDefault="00714D1E" w:rsidP="4517E377">
            <w:pPr>
              <w:rPr>
                <w:color w:val="000000" w:themeColor="text1"/>
                <w:sz w:val="24"/>
                <w:szCs w:val="24"/>
              </w:rPr>
            </w:pPr>
            <w:r w:rsidRPr="4517E377">
              <w:rPr>
                <w:sz w:val="24"/>
                <w:szCs w:val="24"/>
              </w:rPr>
              <w:t>bemutatás</w:t>
            </w:r>
          </w:p>
        </w:tc>
        <w:tc>
          <w:tcPr>
            <w:tcW w:w="0" w:type="auto"/>
          </w:tcPr>
          <w:p w14:paraId="4C4E917D" w14:textId="77777777" w:rsidR="00093672" w:rsidRDefault="00714D1E" w:rsidP="4517E377">
            <w:pPr>
              <w:rPr>
                <w:color w:val="000000" w:themeColor="text1"/>
                <w:sz w:val="24"/>
                <w:szCs w:val="24"/>
              </w:rPr>
            </w:pPr>
            <w:r w:rsidRPr="4517E377">
              <w:rPr>
                <w:sz w:val="24"/>
                <w:szCs w:val="24"/>
              </w:rPr>
              <w:t>alapvető</w:t>
            </w:r>
          </w:p>
        </w:tc>
        <w:tc>
          <w:tcPr>
            <w:tcW w:w="0" w:type="auto"/>
          </w:tcPr>
          <w:p w14:paraId="5082CE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946DB82" w14:textId="77777777" w:rsidR="00093672" w:rsidRDefault="00093672">
            <w:pPr>
              <w:rPr>
                <w:sz w:val="24"/>
                <w:szCs w:val="24"/>
              </w:rPr>
            </w:pPr>
          </w:p>
        </w:tc>
        <w:tc>
          <w:tcPr>
            <w:tcW w:w="0" w:type="auto"/>
          </w:tcPr>
          <w:p w14:paraId="5997CC1D" w14:textId="77777777" w:rsidR="00093672" w:rsidRDefault="00093672">
            <w:pPr>
              <w:rPr>
                <w:sz w:val="24"/>
                <w:szCs w:val="24"/>
              </w:rPr>
            </w:pPr>
          </w:p>
        </w:tc>
      </w:tr>
      <w:tr w:rsidR="00093672" w14:paraId="28B4785C" w14:textId="77777777" w:rsidTr="00964649">
        <w:trPr>
          <w:cantSplit/>
        </w:trPr>
        <w:tc>
          <w:tcPr>
            <w:tcW w:w="0" w:type="auto"/>
          </w:tcPr>
          <w:p w14:paraId="0968117E" w14:textId="77777777" w:rsidR="00093672" w:rsidRDefault="00714D1E" w:rsidP="4517E377">
            <w:pPr>
              <w:jc w:val="center"/>
              <w:rPr>
                <w:color w:val="000000" w:themeColor="text1"/>
                <w:sz w:val="24"/>
                <w:szCs w:val="24"/>
              </w:rPr>
            </w:pPr>
            <w:r w:rsidRPr="4517E377">
              <w:rPr>
                <w:sz w:val="24"/>
                <w:szCs w:val="24"/>
              </w:rPr>
              <w:lastRenderedPageBreak/>
              <w:t>F14</w:t>
            </w:r>
          </w:p>
        </w:tc>
        <w:tc>
          <w:tcPr>
            <w:tcW w:w="0" w:type="auto"/>
          </w:tcPr>
          <w:p w14:paraId="451EBD15" w14:textId="77777777" w:rsidR="00093672" w:rsidRDefault="00714D1E" w:rsidP="00362C16">
            <w:pPr>
              <w:jc w:val="left"/>
              <w:rPr>
                <w:color w:val="000000" w:themeColor="text1"/>
                <w:sz w:val="24"/>
                <w:szCs w:val="24"/>
              </w:rPr>
            </w:pPr>
            <w:r w:rsidRPr="4517E377">
              <w:rPr>
                <w:sz w:val="24"/>
                <w:szCs w:val="24"/>
              </w:rPr>
              <w:t>Ha a munkás nem tud eltolódni, meghal</w:t>
            </w:r>
          </w:p>
        </w:tc>
        <w:tc>
          <w:tcPr>
            <w:tcW w:w="0" w:type="auto"/>
          </w:tcPr>
          <w:p w14:paraId="3C861C60" w14:textId="77777777" w:rsidR="00093672" w:rsidRDefault="00714D1E" w:rsidP="4517E377">
            <w:pPr>
              <w:rPr>
                <w:color w:val="000000" w:themeColor="text1"/>
                <w:sz w:val="24"/>
                <w:szCs w:val="24"/>
              </w:rPr>
            </w:pPr>
            <w:r w:rsidRPr="4517E377">
              <w:rPr>
                <w:sz w:val="24"/>
                <w:szCs w:val="24"/>
              </w:rPr>
              <w:t>bemutatás</w:t>
            </w:r>
          </w:p>
        </w:tc>
        <w:tc>
          <w:tcPr>
            <w:tcW w:w="0" w:type="auto"/>
          </w:tcPr>
          <w:p w14:paraId="45DFA5DA" w14:textId="77777777" w:rsidR="00093672" w:rsidRDefault="00714D1E" w:rsidP="4517E377">
            <w:pPr>
              <w:rPr>
                <w:color w:val="000000" w:themeColor="text1"/>
                <w:sz w:val="24"/>
                <w:szCs w:val="24"/>
              </w:rPr>
            </w:pPr>
            <w:r w:rsidRPr="4517E377">
              <w:rPr>
                <w:sz w:val="24"/>
                <w:szCs w:val="24"/>
              </w:rPr>
              <w:t>fontos</w:t>
            </w:r>
          </w:p>
        </w:tc>
        <w:tc>
          <w:tcPr>
            <w:tcW w:w="0" w:type="auto"/>
          </w:tcPr>
          <w:p w14:paraId="499E557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10FFD37" w14:textId="77777777" w:rsidR="00093672" w:rsidRDefault="00093672">
            <w:pPr>
              <w:rPr>
                <w:sz w:val="24"/>
                <w:szCs w:val="24"/>
              </w:rPr>
            </w:pPr>
          </w:p>
        </w:tc>
        <w:tc>
          <w:tcPr>
            <w:tcW w:w="0" w:type="auto"/>
          </w:tcPr>
          <w:p w14:paraId="6B699379" w14:textId="77777777" w:rsidR="00093672" w:rsidRDefault="00093672">
            <w:pPr>
              <w:rPr>
                <w:sz w:val="24"/>
                <w:szCs w:val="24"/>
              </w:rPr>
            </w:pPr>
          </w:p>
        </w:tc>
      </w:tr>
      <w:tr w:rsidR="00093672" w14:paraId="68A3B4AB" w14:textId="77777777" w:rsidTr="00964649">
        <w:trPr>
          <w:cantSplit/>
        </w:trPr>
        <w:tc>
          <w:tcPr>
            <w:tcW w:w="0" w:type="auto"/>
          </w:tcPr>
          <w:p w14:paraId="1277B95D" w14:textId="77777777" w:rsidR="00093672" w:rsidRDefault="00714D1E" w:rsidP="4517E377">
            <w:pPr>
              <w:jc w:val="center"/>
              <w:rPr>
                <w:color w:val="000000" w:themeColor="text1"/>
                <w:sz w:val="24"/>
                <w:szCs w:val="24"/>
              </w:rPr>
            </w:pPr>
            <w:r w:rsidRPr="4517E377">
              <w:rPr>
                <w:sz w:val="24"/>
                <w:szCs w:val="24"/>
              </w:rPr>
              <w:t>F15</w:t>
            </w:r>
          </w:p>
        </w:tc>
        <w:tc>
          <w:tcPr>
            <w:tcW w:w="0" w:type="auto"/>
          </w:tcPr>
          <w:p w14:paraId="3E2018DD" w14:textId="77777777" w:rsidR="00093672" w:rsidRDefault="00714D1E" w:rsidP="00362C16">
            <w:pPr>
              <w:jc w:val="left"/>
              <w:rPr>
                <w:color w:val="000000" w:themeColor="text1"/>
                <w:sz w:val="24"/>
                <w:szCs w:val="24"/>
              </w:rPr>
            </w:pPr>
            <w:r w:rsidRPr="4517E377">
              <w:rPr>
                <w:sz w:val="24"/>
                <w:szCs w:val="24"/>
              </w:rPr>
              <w:t>A padlón néhol lyukak találhatók</w:t>
            </w:r>
          </w:p>
        </w:tc>
        <w:tc>
          <w:tcPr>
            <w:tcW w:w="0" w:type="auto"/>
          </w:tcPr>
          <w:p w14:paraId="2497308E" w14:textId="77777777" w:rsidR="00093672" w:rsidRDefault="00714D1E" w:rsidP="4517E377">
            <w:pPr>
              <w:rPr>
                <w:color w:val="000000" w:themeColor="text1"/>
                <w:sz w:val="24"/>
                <w:szCs w:val="24"/>
              </w:rPr>
            </w:pPr>
            <w:r w:rsidRPr="4517E377">
              <w:rPr>
                <w:sz w:val="24"/>
                <w:szCs w:val="24"/>
              </w:rPr>
              <w:t>bemutatás</w:t>
            </w:r>
          </w:p>
        </w:tc>
        <w:tc>
          <w:tcPr>
            <w:tcW w:w="0" w:type="auto"/>
          </w:tcPr>
          <w:p w14:paraId="505ABDCA" w14:textId="77777777" w:rsidR="00093672" w:rsidRDefault="00714D1E" w:rsidP="4517E377">
            <w:pPr>
              <w:rPr>
                <w:color w:val="000000" w:themeColor="text1"/>
                <w:sz w:val="24"/>
                <w:szCs w:val="24"/>
              </w:rPr>
            </w:pPr>
            <w:r w:rsidRPr="4517E377">
              <w:rPr>
                <w:sz w:val="24"/>
                <w:szCs w:val="24"/>
              </w:rPr>
              <w:t>fontos</w:t>
            </w:r>
          </w:p>
        </w:tc>
        <w:tc>
          <w:tcPr>
            <w:tcW w:w="0" w:type="auto"/>
          </w:tcPr>
          <w:p w14:paraId="73B2E9F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FE9F23F" w14:textId="77777777" w:rsidR="00093672" w:rsidRDefault="00093672">
            <w:pPr>
              <w:rPr>
                <w:sz w:val="24"/>
                <w:szCs w:val="24"/>
              </w:rPr>
            </w:pPr>
          </w:p>
        </w:tc>
        <w:tc>
          <w:tcPr>
            <w:tcW w:w="0" w:type="auto"/>
          </w:tcPr>
          <w:p w14:paraId="1F72F646" w14:textId="77777777" w:rsidR="00093672" w:rsidRDefault="00093672">
            <w:pPr>
              <w:rPr>
                <w:sz w:val="24"/>
                <w:szCs w:val="24"/>
              </w:rPr>
            </w:pPr>
          </w:p>
        </w:tc>
      </w:tr>
      <w:tr w:rsidR="00093672" w14:paraId="3FF2EB6E" w14:textId="77777777" w:rsidTr="00964649">
        <w:trPr>
          <w:cantSplit/>
        </w:trPr>
        <w:tc>
          <w:tcPr>
            <w:tcW w:w="0" w:type="auto"/>
          </w:tcPr>
          <w:p w14:paraId="53DE1F07" w14:textId="77777777" w:rsidR="00093672" w:rsidRDefault="00714D1E" w:rsidP="4517E377">
            <w:pPr>
              <w:jc w:val="center"/>
              <w:rPr>
                <w:color w:val="000000" w:themeColor="text1"/>
                <w:sz w:val="24"/>
                <w:szCs w:val="24"/>
              </w:rPr>
            </w:pPr>
            <w:r w:rsidRPr="4517E377">
              <w:rPr>
                <w:sz w:val="24"/>
                <w:szCs w:val="24"/>
              </w:rPr>
              <w:t>F16</w:t>
            </w:r>
          </w:p>
        </w:tc>
        <w:tc>
          <w:tcPr>
            <w:tcW w:w="0" w:type="auto"/>
          </w:tcPr>
          <w:p w14:paraId="5D464F23" w14:textId="77777777" w:rsidR="00093672" w:rsidRDefault="00714D1E" w:rsidP="00362C16">
            <w:pPr>
              <w:jc w:val="left"/>
              <w:rPr>
                <w:color w:val="000000" w:themeColor="text1"/>
                <w:sz w:val="24"/>
                <w:szCs w:val="24"/>
              </w:rPr>
            </w:pPr>
            <w:r w:rsidRPr="4517E377">
              <w:rPr>
                <w:sz w:val="24"/>
                <w:szCs w:val="24"/>
              </w:rPr>
              <w:t>A lyukra ládát tolva a láda leesik</w:t>
            </w:r>
          </w:p>
        </w:tc>
        <w:tc>
          <w:tcPr>
            <w:tcW w:w="0" w:type="auto"/>
          </w:tcPr>
          <w:p w14:paraId="1777DB50" w14:textId="77777777" w:rsidR="00093672" w:rsidRDefault="00714D1E" w:rsidP="4517E377">
            <w:pPr>
              <w:rPr>
                <w:color w:val="000000" w:themeColor="text1"/>
                <w:sz w:val="24"/>
                <w:szCs w:val="24"/>
              </w:rPr>
            </w:pPr>
            <w:r w:rsidRPr="4517E377">
              <w:rPr>
                <w:sz w:val="24"/>
                <w:szCs w:val="24"/>
              </w:rPr>
              <w:t>bemutatás</w:t>
            </w:r>
          </w:p>
        </w:tc>
        <w:tc>
          <w:tcPr>
            <w:tcW w:w="0" w:type="auto"/>
          </w:tcPr>
          <w:p w14:paraId="5625EC3B" w14:textId="77777777" w:rsidR="00093672" w:rsidRDefault="00714D1E" w:rsidP="4517E377">
            <w:pPr>
              <w:rPr>
                <w:color w:val="000000" w:themeColor="text1"/>
                <w:sz w:val="24"/>
                <w:szCs w:val="24"/>
              </w:rPr>
            </w:pPr>
            <w:r w:rsidRPr="4517E377">
              <w:rPr>
                <w:sz w:val="24"/>
                <w:szCs w:val="24"/>
              </w:rPr>
              <w:t>alapvető</w:t>
            </w:r>
          </w:p>
        </w:tc>
        <w:tc>
          <w:tcPr>
            <w:tcW w:w="0" w:type="auto"/>
          </w:tcPr>
          <w:p w14:paraId="4E9398A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8CE6F91" w14:textId="77777777" w:rsidR="00093672" w:rsidRDefault="00093672">
            <w:pPr>
              <w:rPr>
                <w:sz w:val="24"/>
                <w:szCs w:val="24"/>
              </w:rPr>
            </w:pPr>
          </w:p>
        </w:tc>
        <w:tc>
          <w:tcPr>
            <w:tcW w:w="0" w:type="auto"/>
          </w:tcPr>
          <w:p w14:paraId="61CDCEAD" w14:textId="77777777" w:rsidR="00093672" w:rsidRDefault="00093672">
            <w:pPr>
              <w:rPr>
                <w:sz w:val="24"/>
                <w:szCs w:val="24"/>
              </w:rPr>
            </w:pPr>
          </w:p>
        </w:tc>
      </w:tr>
      <w:tr w:rsidR="00093672" w14:paraId="611ECAE3" w14:textId="77777777" w:rsidTr="00964649">
        <w:trPr>
          <w:cantSplit/>
        </w:trPr>
        <w:tc>
          <w:tcPr>
            <w:tcW w:w="0" w:type="auto"/>
          </w:tcPr>
          <w:p w14:paraId="0A282C35" w14:textId="77777777" w:rsidR="00093672" w:rsidRDefault="00714D1E" w:rsidP="4517E377">
            <w:pPr>
              <w:jc w:val="center"/>
              <w:rPr>
                <w:color w:val="000000" w:themeColor="text1"/>
                <w:sz w:val="24"/>
                <w:szCs w:val="24"/>
              </w:rPr>
            </w:pPr>
            <w:r w:rsidRPr="4517E377">
              <w:rPr>
                <w:sz w:val="24"/>
                <w:szCs w:val="24"/>
              </w:rPr>
              <w:t>F17</w:t>
            </w:r>
          </w:p>
        </w:tc>
        <w:tc>
          <w:tcPr>
            <w:tcW w:w="0" w:type="auto"/>
          </w:tcPr>
          <w:p w14:paraId="31418B48" w14:textId="77777777" w:rsidR="00093672" w:rsidRDefault="00714D1E" w:rsidP="00362C16">
            <w:pPr>
              <w:jc w:val="left"/>
              <w:rPr>
                <w:color w:val="000000" w:themeColor="text1"/>
                <w:sz w:val="24"/>
                <w:szCs w:val="24"/>
              </w:rPr>
            </w:pPr>
            <w:r w:rsidRPr="4517E377">
              <w:rPr>
                <w:sz w:val="24"/>
                <w:szCs w:val="24"/>
              </w:rPr>
              <w:t>A lyukra lépve a játékos leesik és meghal</w:t>
            </w:r>
          </w:p>
        </w:tc>
        <w:tc>
          <w:tcPr>
            <w:tcW w:w="0" w:type="auto"/>
          </w:tcPr>
          <w:p w14:paraId="79AABBEC" w14:textId="77777777" w:rsidR="00093672" w:rsidRDefault="00714D1E" w:rsidP="4517E377">
            <w:pPr>
              <w:rPr>
                <w:color w:val="000000" w:themeColor="text1"/>
                <w:sz w:val="24"/>
                <w:szCs w:val="24"/>
              </w:rPr>
            </w:pPr>
            <w:r w:rsidRPr="4517E377">
              <w:rPr>
                <w:sz w:val="24"/>
                <w:szCs w:val="24"/>
              </w:rPr>
              <w:t>bemutatás</w:t>
            </w:r>
          </w:p>
        </w:tc>
        <w:tc>
          <w:tcPr>
            <w:tcW w:w="0" w:type="auto"/>
          </w:tcPr>
          <w:p w14:paraId="05DBED28" w14:textId="77777777" w:rsidR="00093672" w:rsidRDefault="00714D1E" w:rsidP="4517E377">
            <w:pPr>
              <w:rPr>
                <w:color w:val="000000" w:themeColor="text1"/>
                <w:sz w:val="24"/>
                <w:szCs w:val="24"/>
              </w:rPr>
            </w:pPr>
            <w:r w:rsidRPr="4517E377">
              <w:rPr>
                <w:sz w:val="24"/>
                <w:szCs w:val="24"/>
              </w:rPr>
              <w:t>alapvető</w:t>
            </w:r>
          </w:p>
        </w:tc>
        <w:tc>
          <w:tcPr>
            <w:tcW w:w="0" w:type="auto"/>
          </w:tcPr>
          <w:p w14:paraId="650C367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2DB35AE"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BB9E253" w14:textId="77777777" w:rsidR="00093672" w:rsidRDefault="00093672">
            <w:pPr>
              <w:rPr>
                <w:sz w:val="24"/>
                <w:szCs w:val="24"/>
              </w:rPr>
            </w:pPr>
          </w:p>
        </w:tc>
      </w:tr>
      <w:tr w:rsidR="00093672" w14:paraId="21883048" w14:textId="77777777" w:rsidTr="00964649">
        <w:trPr>
          <w:cantSplit/>
        </w:trPr>
        <w:tc>
          <w:tcPr>
            <w:tcW w:w="0" w:type="auto"/>
          </w:tcPr>
          <w:p w14:paraId="001F2B06" w14:textId="77777777" w:rsidR="00093672" w:rsidRDefault="00714D1E" w:rsidP="4517E377">
            <w:pPr>
              <w:jc w:val="center"/>
              <w:rPr>
                <w:color w:val="000000" w:themeColor="text1"/>
                <w:sz w:val="24"/>
                <w:szCs w:val="24"/>
              </w:rPr>
            </w:pPr>
            <w:r w:rsidRPr="4517E377">
              <w:rPr>
                <w:sz w:val="24"/>
                <w:szCs w:val="24"/>
              </w:rPr>
              <w:t>F18</w:t>
            </w:r>
          </w:p>
        </w:tc>
        <w:tc>
          <w:tcPr>
            <w:tcW w:w="0" w:type="auto"/>
          </w:tcPr>
          <w:p w14:paraId="0A88C10C" w14:textId="77777777" w:rsidR="00093672" w:rsidRDefault="00714D1E" w:rsidP="00362C16">
            <w:pPr>
              <w:jc w:val="left"/>
              <w:rPr>
                <w:color w:val="000000" w:themeColor="text1"/>
                <w:sz w:val="24"/>
                <w:szCs w:val="24"/>
              </w:rPr>
            </w:pPr>
            <w:r w:rsidRPr="4517E377">
              <w:rPr>
                <w:sz w:val="24"/>
                <w:szCs w:val="24"/>
              </w:rPr>
              <w:t>Vannak lyukak melyek csak egy kapcsoló lenyomása esetén viselkednek lyukként</w:t>
            </w:r>
          </w:p>
        </w:tc>
        <w:tc>
          <w:tcPr>
            <w:tcW w:w="0" w:type="auto"/>
          </w:tcPr>
          <w:p w14:paraId="3EF5CD8E" w14:textId="77777777" w:rsidR="00093672" w:rsidRDefault="00714D1E" w:rsidP="4517E377">
            <w:pPr>
              <w:rPr>
                <w:color w:val="000000" w:themeColor="text1"/>
                <w:sz w:val="24"/>
                <w:szCs w:val="24"/>
              </w:rPr>
            </w:pPr>
            <w:r w:rsidRPr="4517E377">
              <w:rPr>
                <w:sz w:val="24"/>
                <w:szCs w:val="24"/>
              </w:rPr>
              <w:t>bemutatás</w:t>
            </w:r>
          </w:p>
        </w:tc>
        <w:tc>
          <w:tcPr>
            <w:tcW w:w="0" w:type="auto"/>
          </w:tcPr>
          <w:p w14:paraId="5C70831E" w14:textId="77777777" w:rsidR="00093672" w:rsidRDefault="00714D1E" w:rsidP="4517E377">
            <w:pPr>
              <w:rPr>
                <w:color w:val="000000" w:themeColor="text1"/>
                <w:sz w:val="24"/>
                <w:szCs w:val="24"/>
              </w:rPr>
            </w:pPr>
            <w:r w:rsidRPr="4517E377">
              <w:rPr>
                <w:sz w:val="24"/>
                <w:szCs w:val="24"/>
              </w:rPr>
              <w:t>fontos</w:t>
            </w:r>
          </w:p>
        </w:tc>
        <w:tc>
          <w:tcPr>
            <w:tcW w:w="0" w:type="auto"/>
          </w:tcPr>
          <w:p w14:paraId="30D002B9"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3DE523C" w14:textId="77777777" w:rsidR="00093672" w:rsidRDefault="00093672">
            <w:pPr>
              <w:rPr>
                <w:sz w:val="24"/>
                <w:szCs w:val="24"/>
              </w:rPr>
            </w:pPr>
          </w:p>
        </w:tc>
        <w:tc>
          <w:tcPr>
            <w:tcW w:w="0" w:type="auto"/>
          </w:tcPr>
          <w:p w14:paraId="52E56223" w14:textId="77777777" w:rsidR="00093672" w:rsidRDefault="00093672">
            <w:pPr>
              <w:rPr>
                <w:sz w:val="24"/>
                <w:szCs w:val="24"/>
              </w:rPr>
            </w:pPr>
          </w:p>
        </w:tc>
      </w:tr>
      <w:tr w:rsidR="00093672" w14:paraId="63E80B88" w14:textId="77777777" w:rsidTr="00964649">
        <w:trPr>
          <w:cantSplit/>
        </w:trPr>
        <w:tc>
          <w:tcPr>
            <w:tcW w:w="0" w:type="auto"/>
          </w:tcPr>
          <w:p w14:paraId="35D89A9E" w14:textId="77777777" w:rsidR="00093672" w:rsidRDefault="00714D1E" w:rsidP="4517E377">
            <w:pPr>
              <w:jc w:val="center"/>
              <w:rPr>
                <w:color w:val="000000" w:themeColor="text1"/>
                <w:sz w:val="24"/>
                <w:szCs w:val="24"/>
              </w:rPr>
            </w:pPr>
            <w:r w:rsidRPr="4517E377">
              <w:rPr>
                <w:sz w:val="24"/>
                <w:szCs w:val="24"/>
              </w:rPr>
              <w:t>F19</w:t>
            </w:r>
          </w:p>
        </w:tc>
        <w:tc>
          <w:tcPr>
            <w:tcW w:w="0" w:type="auto"/>
          </w:tcPr>
          <w:p w14:paraId="70360D25" w14:textId="77777777" w:rsidR="00093672" w:rsidRDefault="00714D1E" w:rsidP="00362C16">
            <w:pPr>
              <w:jc w:val="left"/>
              <w:rPr>
                <w:color w:val="000000" w:themeColor="text1"/>
                <w:sz w:val="24"/>
                <w:szCs w:val="24"/>
              </w:rPr>
            </w:pPr>
            <w:r w:rsidRPr="4517E377">
              <w:rPr>
                <w:sz w:val="24"/>
                <w:szCs w:val="24"/>
              </w:rPr>
              <w:t>Ha a kapcsolón láda áll a kapcsoló életbe lép, játékos esetén nem</w:t>
            </w:r>
          </w:p>
        </w:tc>
        <w:tc>
          <w:tcPr>
            <w:tcW w:w="0" w:type="auto"/>
          </w:tcPr>
          <w:p w14:paraId="4999E4CD"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5600EA9A" w14:textId="77777777" w:rsidR="00093672" w:rsidRDefault="00714D1E" w:rsidP="4517E377">
            <w:pPr>
              <w:rPr>
                <w:color w:val="000000" w:themeColor="text1"/>
                <w:sz w:val="24"/>
                <w:szCs w:val="24"/>
              </w:rPr>
            </w:pPr>
            <w:r w:rsidRPr="4517E377">
              <w:rPr>
                <w:sz w:val="24"/>
                <w:szCs w:val="24"/>
              </w:rPr>
              <w:t>alapvető</w:t>
            </w:r>
          </w:p>
        </w:tc>
        <w:tc>
          <w:tcPr>
            <w:tcW w:w="0" w:type="auto"/>
          </w:tcPr>
          <w:p w14:paraId="09E7B02A"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7547A01" w14:textId="77777777" w:rsidR="00093672" w:rsidRDefault="00093672">
            <w:pPr>
              <w:rPr>
                <w:sz w:val="24"/>
                <w:szCs w:val="24"/>
              </w:rPr>
            </w:pPr>
          </w:p>
        </w:tc>
        <w:tc>
          <w:tcPr>
            <w:tcW w:w="0" w:type="auto"/>
          </w:tcPr>
          <w:p w14:paraId="5043CB0F" w14:textId="77777777" w:rsidR="00093672" w:rsidRDefault="00093672">
            <w:pPr>
              <w:rPr>
                <w:sz w:val="24"/>
                <w:szCs w:val="24"/>
              </w:rPr>
            </w:pPr>
          </w:p>
        </w:tc>
      </w:tr>
      <w:tr w:rsidR="00093672" w14:paraId="7384C593" w14:textId="77777777" w:rsidTr="00964649">
        <w:trPr>
          <w:cantSplit/>
        </w:trPr>
        <w:tc>
          <w:tcPr>
            <w:tcW w:w="0" w:type="auto"/>
          </w:tcPr>
          <w:p w14:paraId="5B1D3EC1" w14:textId="77777777" w:rsidR="00093672" w:rsidRDefault="00714D1E" w:rsidP="4517E377">
            <w:pPr>
              <w:jc w:val="center"/>
              <w:rPr>
                <w:color w:val="000000" w:themeColor="text1"/>
                <w:sz w:val="24"/>
                <w:szCs w:val="24"/>
              </w:rPr>
            </w:pPr>
            <w:r w:rsidRPr="4517E377">
              <w:rPr>
                <w:sz w:val="24"/>
                <w:szCs w:val="24"/>
              </w:rPr>
              <w:t>F20</w:t>
            </w:r>
          </w:p>
        </w:tc>
        <w:tc>
          <w:tcPr>
            <w:tcW w:w="0" w:type="auto"/>
          </w:tcPr>
          <w:p w14:paraId="7A7CD1F1" w14:textId="77777777" w:rsidR="00093672" w:rsidRDefault="00714D1E" w:rsidP="00362C16">
            <w:pPr>
              <w:jc w:val="left"/>
              <w:rPr>
                <w:color w:val="000000" w:themeColor="text1"/>
                <w:sz w:val="24"/>
                <w:szCs w:val="24"/>
              </w:rPr>
            </w:pPr>
            <w:r w:rsidRPr="4517E377">
              <w:rPr>
                <w:sz w:val="24"/>
                <w:szCs w:val="24"/>
              </w:rPr>
              <w:t>Egy kapcsoló csak egy lyukhoz tartozik</w:t>
            </w:r>
          </w:p>
        </w:tc>
        <w:tc>
          <w:tcPr>
            <w:tcW w:w="0" w:type="auto"/>
          </w:tcPr>
          <w:p w14:paraId="7C510D7E" w14:textId="77777777" w:rsidR="00093672" w:rsidRDefault="00714D1E" w:rsidP="4517E377">
            <w:pPr>
              <w:rPr>
                <w:color w:val="000000" w:themeColor="text1"/>
                <w:sz w:val="24"/>
                <w:szCs w:val="24"/>
              </w:rPr>
            </w:pPr>
            <w:r w:rsidRPr="4517E377">
              <w:rPr>
                <w:sz w:val="24"/>
                <w:szCs w:val="24"/>
              </w:rPr>
              <w:t>bemutatás</w:t>
            </w:r>
          </w:p>
        </w:tc>
        <w:tc>
          <w:tcPr>
            <w:tcW w:w="0" w:type="auto"/>
          </w:tcPr>
          <w:p w14:paraId="4128E196" w14:textId="77777777" w:rsidR="00093672" w:rsidRDefault="00714D1E" w:rsidP="4517E377">
            <w:pPr>
              <w:rPr>
                <w:color w:val="000000" w:themeColor="text1"/>
                <w:sz w:val="24"/>
                <w:szCs w:val="24"/>
              </w:rPr>
            </w:pPr>
            <w:r w:rsidRPr="4517E377">
              <w:rPr>
                <w:sz w:val="24"/>
                <w:szCs w:val="24"/>
              </w:rPr>
              <w:t>alapvető</w:t>
            </w:r>
          </w:p>
        </w:tc>
        <w:tc>
          <w:tcPr>
            <w:tcW w:w="0" w:type="auto"/>
          </w:tcPr>
          <w:p w14:paraId="5B2C74EA" w14:textId="77777777" w:rsidR="00093672" w:rsidRDefault="00714D1E" w:rsidP="4517E377">
            <w:pPr>
              <w:rPr>
                <w:color w:val="000000" w:themeColor="text1"/>
                <w:sz w:val="24"/>
                <w:szCs w:val="24"/>
              </w:rPr>
            </w:pPr>
            <w:r w:rsidRPr="4517E377">
              <w:rPr>
                <w:sz w:val="24"/>
                <w:szCs w:val="24"/>
              </w:rPr>
              <w:t>csapat</w:t>
            </w:r>
          </w:p>
        </w:tc>
        <w:tc>
          <w:tcPr>
            <w:tcW w:w="0" w:type="auto"/>
          </w:tcPr>
          <w:p w14:paraId="07459315" w14:textId="77777777" w:rsidR="00093672" w:rsidRDefault="00093672">
            <w:pPr>
              <w:rPr>
                <w:sz w:val="24"/>
                <w:szCs w:val="24"/>
              </w:rPr>
            </w:pPr>
          </w:p>
        </w:tc>
        <w:tc>
          <w:tcPr>
            <w:tcW w:w="0" w:type="auto"/>
          </w:tcPr>
          <w:p w14:paraId="6537F28F" w14:textId="77777777" w:rsidR="00093672" w:rsidRDefault="00093672">
            <w:pPr>
              <w:rPr>
                <w:sz w:val="24"/>
                <w:szCs w:val="24"/>
              </w:rPr>
            </w:pPr>
          </w:p>
        </w:tc>
      </w:tr>
      <w:tr w:rsidR="00093672" w14:paraId="426124F4" w14:textId="77777777" w:rsidTr="00964649">
        <w:trPr>
          <w:cantSplit/>
        </w:trPr>
        <w:tc>
          <w:tcPr>
            <w:tcW w:w="0" w:type="auto"/>
          </w:tcPr>
          <w:p w14:paraId="264E80C8" w14:textId="77777777" w:rsidR="00093672" w:rsidRDefault="00714D1E" w:rsidP="4517E377">
            <w:pPr>
              <w:jc w:val="center"/>
              <w:rPr>
                <w:color w:val="000000" w:themeColor="text1"/>
                <w:sz w:val="24"/>
                <w:szCs w:val="24"/>
              </w:rPr>
            </w:pPr>
            <w:r w:rsidRPr="4517E377">
              <w:rPr>
                <w:sz w:val="24"/>
                <w:szCs w:val="24"/>
              </w:rPr>
              <w:t>F21</w:t>
            </w:r>
          </w:p>
        </w:tc>
        <w:tc>
          <w:tcPr>
            <w:tcW w:w="0" w:type="auto"/>
          </w:tcPr>
          <w:p w14:paraId="5C19D7C7" w14:textId="77777777" w:rsidR="00093672" w:rsidRDefault="00714D1E" w:rsidP="00362C16">
            <w:pPr>
              <w:jc w:val="left"/>
              <w:rPr>
                <w:color w:val="000000" w:themeColor="text1"/>
                <w:sz w:val="24"/>
                <w:szCs w:val="24"/>
              </w:rPr>
            </w:pPr>
            <w:r w:rsidRPr="4517E377">
              <w:rPr>
                <w:sz w:val="24"/>
                <w:szCs w:val="24"/>
              </w:rPr>
              <w:t>A cél a ládák előírt helyre való tolása</w:t>
            </w:r>
          </w:p>
        </w:tc>
        <w:tc>
          <w:tcPr>
            <w:tcW w:w="0" w:type="auto"/>
          </w:tcPr>
          <w:p w14:paraId="69598285" w14:textId="77777777" w:rsidR="00093672" w:rsidRDefault="00714D1E" w:rsidP="4517E377">
            <w:pPr>
              <w:rPr>
                <w:color w:val="000000" w:themeColor="text1"/>
                <w:sz w:val="24"/>
                <w:szCs w:val="24"/>
              </w:rPr>
            </w:pPr>
            <w:r w:rsidRPr="4517E377">
              <w:rPr>
                <w:sz w:val="24"/>
                <w:szCs w:val="24"/>
              </w:rPr>
              <w:t>bemutatás</w:t>
            </w:r>
          </w:p>
        </w:tc>
        <w:tc>
          <w:tcPr>
            <w:tcW w:w="0" w:type="auto"/>
          </w:tcPr>
          <w:p w14:paraId="607B98BB" w14:textId="77777777" w:rsidR="00093672" w:rsidRDefault="00714D1E" w:rsidP="4517E377">
            <w:pPr>
              <w:rPr>
                <w:color w:val="000000" w:themeColor="text1"/>
                <w:sz w:val="24"/>
                <w:szCs w:val="24"/>
              </w:rPr>
            </w:pPr>
            <w:r w:rsidRPr="4517E377">
              <w:rPr>
                <w:sz w:val="24"/>
                <w:szCs w:val="24"/>
              </w:rPr>
              <w:t>alapvető</w:t>
            </w:r>
          </w:p>
        </w:tc>
        <w:tc>
          <w:tcPr>
            <w:tcW w:w="0" w:type="auto"/>
          </w:tcPr>
          <w:p w14:paraId="394271E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DFB9E20" w14:textId="77777777" w:rsidR="00093672" w:rsidRDefault="00093672">
            <w:pPr>
              <w:rPr>
                <w:sz w:val="24"/>
                <w:szCs w:val="24"/>
              </w:rPr>
            </w:pPr>
          </w:p>
        </w:tc>
        <w:tc>
          <w:tcPr>
            <w:tcW w:w="0" w:type="auto"/>
          </w:tcPr>
          <w:p w14:paraId="70DF9E56" w14:textId="77777777" w:rsidR="00093672" w:rsidRDefault="00093672">
            <w:pPr>
              <w:rPr>
                <w:sz w:val="24"/>
                <w:szCs w:val="24"/>
              </w:rPr>
            </w:pPr>
          </w:p>
        </w:tc>
      </w:tr>
      <w:tr w:rsidR="00093672" w14:paraId="5892CECD" w14:textId="77777777" w:rsidTr="00964649">
        <w:trPr>
          <w:cantSplit/>
        </w:trPr>
        <w:tc>
          <w:tcPr>
            <w:tcW w:w="0" w:type="auto"/>
          </w:tcPr>
          <w:p w14:paraId="02B15633" w14:textId="77777777" w:rsidR="00093672" w:rsidRDefault="00714D1E" w:rsidP="4517E377">
            <w:pPr>
              <w:jc w:val="center"/>
              <w:rPr>
                <w:color w:val="000000" w:themeColor="text1"/>
                <w:sz w:val="24"/>
                <w:szCs w:val="24"/>
              </w:rPr>
            </w:pPr>
            <w:r w:rsidRPr="4517E377">
              <w:rPr>
                <w:sz w:val="24"/>
                <w:szCs w:val="24"/>
              </w:rPr>
              <w:t>F22</w:t>
            </w:r>
          </w:p>
        </w:tc>
        <w:tc>
          <w:tcPr>
            <w:tcW w:w="0" w:type="auto"/>
          </w:tcPr>
          <w:p w14:paraId="16782704" w14:textId="77777777" w:rsidR="00093672" w:rsidRDefault="00714D1E" w:rsidP="00362C16">
            <w:pPr>
              <w:jc w:val="left"/>
              <w:rPr>
                <w:color w:val="000000" w:themeColor="text1"/>
                <w:sz w:val="24"/>
                <w:szCs w:val="24"/>
              </w:rPr>
            </w:pPr>
            <w:r w:rsidRPr="4517E377">
              <w:rPr>
                <w:sz w:val="24"/>
                <w:szCs w:val="24"/>
              </w:rPr>
              <w:t>A játék véget ér, ha az összes láda a helyén van, vagy nem lehet további ládát mozgatni</w:t>
            </w:r>
          </w:p>
        </w:tc>
        <w:tc>
          <w:tcPr>
            <w:tcW w:w="0" w:type="auto"/>
          </w:tcPr>
          <w:p w14:paraId="0B50D2C1" w14:textId="77777777" w:rsidR="00093672" w:rsidRDefault="00714D1E" w:rsidP="4517E377">
            <w:pPr>
              <w:rPr>
                <w:color w:val="000000" w:themeColor="text1"/>
                <w:sz w:val="24"/>
                <w:szCs w:val="24"/>
              </w:rPr>
            </w:pPr>
            <w:r w:rsidRPr="4517E377">
              <w:rPr>
                <w:sz w:val="24"/>
                <w:szCs w:val="24"/>
              </w:rPr>
              <w:t>bemutatás</w:t>
            </w:r>
          </w:p>
        </w:tc>
        <w:tc>
          <w:tcPr>
            <w:tcW w:w="0" w:type="auto"/>
          </w:tcPr>
          <w:p w14:paraId="7583DD20" w14:textId="77777777" w:rsidR="00093672" w:rsidRDefault="00714D1E" w:rsidP="4517E377">
            <w:pPr>
              <w:rPr>
                <w:color w:val="000000" w:themeColor="text1"/>
                <w:sz w:val="24"/>
                <w:szCs w:val="24"/>
              </w:rPr>
            </w:pPr>
            <w:r w:rsidRPr="4517E377">
              <w:rPr>
                <w:sz w:val="24"/>
                <w:szCs w:val="24"/>
              </w:rPr>
              <w:t>alapvető</w:t>
            </w:r>
          </w:p>
        </w:tc>
        <w:tc>
          <w:tcPr>
            <w:tcW w:w="0" w:type="auto"/>
          </w:tcPr>
          <w:p w14:paraId="3901831D"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871BC" w14:textId="77777777" w:rsidR="00093672" w:rsidRDefault="00093672">
            <w:pPr>
              <w:rPr>
                <w:sz w:val="24"/>
                <w:szCs w:val="24"/>
              </w:rPr>
            </w:pPr>
          </w:p>
        </w:tc>
        <w:tc>
          <w:tcPr>
            <w:tcW w:w="0" w:type="auto"/>
          </w:tcPr>
          <w:p w14:paraId="144A5D23" w14:textId="77777777" w:rsidR="00093672" w:rsidRDefault="00093672">
            <w:pPr>
              <w:rPr>
                <w:sz w:val="24"/>
                <w:szCs w:val="24"/>
              </w:rPr>
            </w:pPr>
          </w:p>
        </w:tc>
      </w:tr>
      <w:tr w:rsidR="00093672" w14:paraId="79E57BAD" w14:textId="77777777" w:rsidTr="00964649">
        <w:trPr>
          <w:cantSplit/>
        </w:trPr>
        <w:tc>
          <w:tcPr>
            <w:tcW w:w="0" w:type="auto"/>
          </w:tcPr>
          <w:p w14:paraId="2F7488C1" w14:textId="77777777" w:rsidR="00093672" w:rsidRDefault="00714D1E" w:rsidP="4517E377">
            <w:pPr>
              <w:jc w:val="center"/>
              <w:rPr>
                <w:color w:val="000000" w:themeColor="text1"/>
                <w:sz w:val="24"/>
                <w:szCs w:val="24"/>
              </w:rPr>
            </w:pPr>
            <w:r w:rsidRPr="4517E377">
              <w:rPr>
                <w:sz w:val="24"/>
                <w:szCs w:val="24"/>
              </w:rPr>
              <w:t>F23</w:t>
            </w:r>
          </w:p>
        </w:tc>
        <w:tc>
          <w:tcPr>
            <w:tcW w:w="0" w:type="auto"/>
          </w:tcPr>
          <w:p w14:paraId="2DE9509D" w14:textId="77777777" w:rsidR="00093672" w:rsidRDefault="00714D1E" w:rsidP="00362C16">
            <w:pPr>
              <w:jc w:val="left"/>
              <w:rPr>
                <w:color w:val="000000" w:themeColor="text1"/>
                <w:sz w:val="24"/>
                <w:szCs w:val="24"/>
              </w:rPr>
            </w:pPr>
            <w:r w:rsidRPr="4517E377">
              <w:rPr>
                <w:sz w:val="24"/>
                <w:szCs w:val="24"/>
              </w:rPr>
              <w:t>Az nyer, aki a legtöbb ládát a helyére tolta</w:t>
            </w:r>
          </w:p>
        </w:tc>
        <w:tc>
          <w:tcPr>
            <w:tcW w:w="0" w:type="auto"/>
          </w:tcPr>
          <w:p w14:paraId="77A6BB06" w14:textId="77777777" w:rsidR="00093672" w:rsidRDefault="00714D1E" w:rsidP="4517E377">
            <w:pPr>
              <w:rPr>
                <w:color w:val="000000" w:themeColor="text1"/>
                <w:sz w:val="24"/>
                <w:szCs w:val="24"/>
              </w:rPr>
            </w:pPr>
            <w:r w:rsidRPr="4517E377">
              <w:rPr>
                <w:sz w:val="24"/>
                <w:szCs w:val="24"/>
              </w:rPr>
              <w:t>bemutatás</w:t>
            </w:r>
          </w:p>
        </w:tc>
        <w:tc>
          <w:tcPr>
            <w:tcW w:w="0" w:type="auto"/>
          </w:tcPr>
          <w:p w14:paraId="36022ED8" w14:textId="77777777" w:rsidR="00093672" w:rsidRDefault="00714D1E" w:rsidP="4517E377">
            <w:pPr>
              <w:rPr>
                <w:color w:val="000000" w:themeColor="text1"/>
                <w:sz w:val="24"/>
                <w:szCs w:val="24"/>
              </w:rPr>
            </w:pPr>
            <w:r w:rsidRPr="4517E377">
              <w:rPr>
                <w:sz w:val="24"/>
                <w:szCs w:val="24"/>
              </w:rPr>
              <w:t>alapvető</w:t>
            </w:r>
          </w:p>
        </w:tc>
        <w:tc>
          <w:tcPr>
            <w:tcW w:w="0" w:type="auto"/>
          </w:tcPr>
          <w:p w14:paraId="1507DE3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738610EB" w14:textId="77777777" w:rsidR="00093672" w:rsidRDefault="00093672">
            <w:pPr>
              <w:rPr>
                <w:sz w:val="24"/>
                <w:szCs w:val="24"/>
              </w:rPr>
            </w:pPr>
          </w:p>
        </w:tc>
        <w:tc>
          <w:tcPr>
            <w:tcW w:w="0" w:type="auto"/>
          </w:tcPr>
          <w:p w14:paraId="637805D2" w14:textId="77777777" w:rsidR="00093672" w:rsidRDefault="00093672">
            <w:pPr>
              <w:rPr>
                <w:sz w:val="24"/>
                <w:szCs w:val="24"/>
              </w:rPr>
            </w:pPr>
          </w:p>
        </w:tc>
      </w:tr>
      <w:tr w:rsidR="00093672" w14:paraId="46B9C8A5" w14:textId="77777777" w:rsidTr="00964649">
        <w:trPr>
          <w:cantSplit/>
        </w:trPr>
        <w:tc>
          <w:tcPr>
            <w:tcW w:w="0" w:type="auto"/>
          </w:tcPr>
          <w:p w14:paraId="120CF9B9" w14:textId="77777777" w:rsidR="00093672" w:rsidRDefault="00714D1E" w:rsidP="4517E377">
            <w:pPr>
              <w:jc w:val="center"/>
              <w:rPr>
                <w:color w:val="000000" w:themeColor="text1"/>
                <w:sz w:val="24"/>
                <w:szCs w:val="24"/>
              </w:rPr>
            </w:pPr>
            <w:r w:rsidRPr="4517E377">
              <w:rPr>
                <w:sz w:val="24"/>
                <w:szCs w:val="24"/>
              </w:rPr>
              <w:t>F24</w:t>
            </w:r>
          </w:p>
        </w:tc>
        <w:tc>
          <w:tcPr>
            <w:tcW w:w="0" w:type="auto"/>
          </w:tcPr>
          <w:p w14:paraId="06F52CF9" w14:textId="77777777" w:rsidR="00093672" w:rsidRDefault="00714D1E" w:rsidP="00362C16">
            <w:pPr>
              <w:jc w:val="left"/>
              <w:rPr>
                <w:color w:val="000000" w:themeColor="text1"/>
                <w:sz w:val="24"/>
                <w:szCs w:val="24"/>
              </w:rPr>
            </w:pPr>
            <w:r w:rsidRPr="4517E377">
              <w:rPr>
                <w:sz w:val="24"/>
                <w:szCs w:val="24"/>
              </w:rPr>
              <w:t>Ha játék véget ér visszalép a menübe</w:t>
            </w:r>
          </w:p>
        </w:tc>
        <w:tc>
          <w:tcPr>
            <w:tcW w:w="0" w:type="auto"/>
          </w:tcPr>
          <w:p w14:paraId="634840A2" w14:textId="77777777" w:rsidR="00093672" w:rsidRDefault="00714D1E" w:rsidP="4517E377">
            <w:pPr>
              <w:rPr>
                <w:color w:val="000000" w:themeColor="text1"/>
                <w:sz w:val="24"/>
                <w:szCs w:val="24"/>
              </w:rPr>
            </w:pPr>
            <w:r w:rsidRPr="4517E377">
              <w:rPr>
                <w:sz w:val="24"/>
                <w:szCs w:val="24"/>
              </w:rPr>
              <w:t>bemutatás</w:t>
            </w:r>
          </w:p>
        </w:tc>
        <w:tc>
          <w:tcPr>
            <w:tcW w:w="0" w:type="auto"/>
          </w:tcPr>
          <w:p w14:paraId="2BDBC99D" w14:textId="77777777" w:rsidR="00093672" w:rsidRDefault="00714D1E" w:rsidP="4517E377">
            <w:pPr>
              <w:rPr>
                <w:color w:val="000000" w:themeColor="text1"/>
                <w:sz w:val="24"/>
                <w:szCs w:val="24"/>
              </w:rPr>
            </w:pPr>
            <w:r w:rsidRPr="4517E377">
              <w:rPr>
                <w:sz w:val="24"/>
                <w:szCs w:val="24"/>
              </w:rPr>
              <w:t>fontos</w:t>
            </w:r>
          </w:p>
        </w:tc>
        <w:tc>
          <w:tcPr>
            <w:tcW w:w="0" w:type="auto"/>
          </w:tcPr>
          <w:p w14:paraId="6D0B4ADB" w14:textId="77777777" w:rsidR="00093672" w:rsidRDefault="00714D1E" w:rsidP="4517E377">
            <w:pPr>
              <w:rPr>
                <w:color w:val="000000" w:themeColor="text1"/>
                <w:sz w:val="24"/>
                <w:szCs w:val="24"/>
              </w:rPr>
            </w:pPr>
            <w:r w:rsidRPr="4517E377">
              <w:rPr>
                <w:sz w:val="24"/>
                <w:szCs w:val="24"/>
              </w:rPr>
              <w:t>csapat</w:t>
            </w:r>
          </w:p>
        </w:tc>
        <w:tc>
          <w:tcPr>
            <w:tcW w:w="0" w:type="auto"/>
          </w:tcPr>
          <w:p w14:paraId="08F29371"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463F29E8" w14:textId="77777777" w:rsidR="00093672" w:rsidRDefault="00093672">
            <w:pPr>
              <w:rPr>
                <w:sz w:val="24"/>
                <w:szCs w:val="24"/>
              </w:rPr>
            </w:pPr>
          </w:p>
        </w:tc>
      </w:tr>
      <w:tr w:rsidR="00093672" w14:paraId="0DD129A6" w14:textId="77777777" w:rsidTr="00964649">
        <w:trPr>
          <w:cantSplit/>
        </w:trPr>
        <w:tc>
          <w:tcPr>
            <w:tcW w:w="0" w:type="auto"/>
          </w:tcPr>
          <w:p w14:paraId="2419B347" w14:textId="77777777" w:rsidR="00093672" w:rsidRDefault="00714D1E" w:rsidP="4517E377">
            <w:pPr>
              <w:jc w:val="center"/>
              <w:rPr>
                <w:color w:val="000000" w:themeColor="text1"/>
                <w:sz w:val="24"/>
                <w:szCs w:val="24"/>
              </w:rPr>
            </w:pPr>
            <w:r w:rsidRPr="4517E377">
              <w:rPr>
                <w:sz w:val="24"/>
                <w:szCs w:val="24"/>
              </w:rPr>
              <w:t>F25</w:t>
            </w:r>
          </w:p>
        </w:tc>
        <w:tc>
          <w:tcPr>
            <w:tcW w:w="0" w:type="auto"/>
          </w:tcPr>
          <w:p w14:paraId="70E4ABE9" w14:textId="77777777" w:rsidR="00093672" w:rsidRDefault="00714D1E" w:rsidP="00362C16">
            <w:pPr>
              <w:jc w:val="left"/>
              <w:rPr>
                <w:color w:val="000000" w:themeColor="text1"/>
                <w:sz w:val="24"/>
                <w:szCs w:val="24"/>
              </w:rPr>
            </w:pPr>
            <w:r w:rsidRPr="4517E377">
              <w:rPr>
                <w:sz w:val="24"/>
                <w:szCs w:val="24"/>
              </w:rPr>
              <w:t>Menü az előre meghatározott pályák választásához</w:t>
            </w:r>
          </w:p>
        </w:tc>
        <w:tc>
          <w:tcPr>
            <w:tcW w:w="0" w:type="auto"/>
          </w:tcPr>
          <w:p w14:paraId="3358B7F6" w14:textId="77777777" w:rsidR="00093672" w:rsidRDefault="00714D1E" w:rsidP="4517E377">
            <w:pPr>
              <w:rPr>
                <w:color w:val="000000" w:themeColor="text1"/>
                <w:sz w:val="24"/>
                <w:szCs w:val="24"/>
              </w:rPr>
            </w:pPr>
            <w:r w:rsidRPr="4517E377">
              <w:rPr>
                <w:sz w:val="24"/>
                <w:szCs w:val="24"/>
              </w:rPr>
              <w:t>bemutatás</w:t>
            </w:r>
          </w:p>
        </w:tc>
        <w:tc>
          <w:tcPr>
            <w:tcW w:w="0" w:type="auto"/>
          </w:tcPr>
          <w:p w14:paraId="3E9CCE58" w14:textId="77777777" w:rsidR="00093672" w:rsidRDefault="00714D1E" w:rsidP="4517E377">
            <w:pPr>
              <w:rPr>
                <w:color w:val="000000" w:themeColor="text1"/>
                <w:sz w:val="24"/>
                <w:szCs w:val="24"/>
              </w:rPr>
            </w:pPr>
            <w:r w:rsidRPr="4517E377">
              <w:rPr>
                <w:sz w:val="24"/>
                <w:szCs w:val="24"/>
              </w:rPr>
              <w:t>opcionális</w:t>
            </w:r>
          </w:p>
        </w:tc>
        <w:tc>
          <w:tcPr>
            <w:tcW w:w="0" w:type="auto"/>
          </w:tcPr>
          <w:p w14:paraId="616F989A" w14:textId="77777777" w:rsidR="00093672" w:rsidRDefault="00714D1E" w:rsidP="4517E377">
            <w:pPr>
              <w:rPr>
                <w:color w:val="000000" w:themeColor="text1"/>
                <w:sz w:val="24"/>
                <w:szCs w:val="24"/>
              </w:rPr>
            </w:pPr>
            <w:r w:rsidRPr="4517E377">
              <w:rPr>
                <w:sz w:val="24"/>
                <w:szCs w:val="24"/>
              </w:rPr>
              <w:t>csapat</w:t>
            </w:r>
          </w:p>
        </w:tc>
        <w:tc>
          <w:tcPr>
            <w:tcW w:w="0" w:type="auto"/>
          </w:tcPr>
          <w:p w14:paraId="7A89289E"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3B7B4B86" w14:textId="77777777" w:rsidR="00093672" w:rsidRDefault="00093672">
            <w:pPr>
              <w:rPr>
                <w:sz w:val="24"/>
                <w:szCs w:val="24"/>
              </w:rPr>
            </w:pPr>
          </w:p>
        </w:tc>
      </w:tr>
      <w:tr w:rsidR="00093672" w14:paraId="3C77166F" w14:textId="77777777" w:rsidTr="00964649">
        <w:trPr>
          <w:cantSplit/>
        </w:trPr>
        <w:tc>
          <w:tcPr>
            <w:tcW w:w="0" w:type="auto"/>
          </w:tcPr>
          <w:p w14:paraId="7396616E" w14:textId="77777777" w:rsidR="00093672" w:rsidRDefault="00714D1E" w:rsidP="4517E377">
            <w:pPr>
              <w:jc w:val="center"/>
              <w:rPr>
                <w:color w:val="000000" w:themeColor="text1"/>
                <w:sz w:val="24"/>
                <w:szCs w:val="24"/>
              </w:rPr>
            </w:pPr>
            <w:r w:rsidRPr="4517E377">
              <w:rPr>
                <w:sz w:val="24"/>
                <w:szCs w:val="24"/>
              </w:rPr>
              <w:t>F26</w:t>
            </w:r>
          </w:p>
        </w:tc>
        <w:tc>
          <w:tcPr>
            <w:tcW w:w="0" w:type="auto"/>
          </w:tcPr>
          <w:p w14:paraId="38A72FB4" w14:textId="77777777" w:rsidR="00093672" w:rsidRDefault="00714D1E" w:rsidP="00362C16">
            <w:pPr>
              <w:jc w:val="left"/>
              <w:rPr>
                <w:color w:val="000000" w:themeColor="text1"/>
                <w:sz w:val="24"/>
                <w:szCs w:val="24"/>
              </w:rPr>
            </w:pPr>
            <w:r w:rsidRPr="4517E377">
              <w:rPr>
                <w:sz w:val="24"/>
                <w:szCs w:val="24"/>
              </w:rPr>
              <w:t>Kijelző, hogy melyik játékos hány dobozt tolt a helyére</w:t>
            </w:r>
          </w:p>
        </w:tc>
        <w:tc>
          <w:tcPr>
            <w:tcW w:w="0" w:type="auto"/>
          </w:tcPr>
          <w:p w14:paraId="5EC364A6" w14:textId="77777777" w:rsidR="00093672" w:rsidRDefault="00714D1E" w:rsidP="4517E377">
            <w:pPr>
              <w:rPr>
                <w:color w:val="000000" w:themeColor="text1"/>
                <w:sz w:val="24"/>
                <w:szCs w:val="24"/>
              </w:rPr>
            </w:pPr>
            <w:r w:rsidRPr="4517E377">
              <w:rPr>
                <w:sz w:val="24"/>
                <w:szCs w:val="24"/>
              </w:rPr>
              <w:t>bemutatás</w:t>
            </w:r>
          </w:p>
        </w:tc>
        <w:tc>
          <w:tcPr>
            <w:tcW w:w="0" w:type="auto"/>
          </w:tcPr>
          <w:p w14:paraId="571B3FFE" w14:textId="77777777" w:rsidR="00093672" w:rsidRDefault="00714D1E" w:rsidP="4517E377">
            <w:pPr>
              <w:rPr>
                <w:color w:val="000000" w:themeColor="text1"/>
                <w:sz w:val="24"/>
                <w:szCs w:val="24"/>
              </w:rPr>
            </w:pPr>
            <w:r w:rsidRPr="4517E377">
              <w:rPr>
                <w:sz w:val="24"/>
                <w:szCs w:val="24"/>
              </w:rPr>
              <w:t>opcionális</w:t>
            </w:r>
          </w:p>
        </w:tc>
        <w:tc>
          <w:tcPr>
            <w:tcW w:w="0" w:type="auto"/>
          </w:tcPr>
          <w:p w14:paraId="363EA967" w14:textId="77777777" w:rsidR="00093672" w:rsidRDefault="00714D1E" w:rsidP="4517E377">
            <w:pPr>
              <w:rPr>
                <w:color w:val="000000" w:themeColor="text1"/>
                <w:sz w:val="24"/>
                <w:szCs w:val="24"/>
              </w:rPr>
            </w:pPr>
            <w:r w:rsidRPr="4517E377">
              <w:rPr>
                <w:sz w:val="24"/>
                <w:szCs w:val="24"/>
              </w:rPr>
              <w:t>csapat</w:t>
            </w:r>
          </w:p>
        </w:tc>
        <w:tc>
          <w:tcPr>
            <w:tcW w:w="0" w:type="auto"/>
          </w:tcPr>
          <w:p w14:paraId="3A0FF5F2" w14:textId="77777777" w:rsidR="00093672" w:rsidRDefault="00093672">
            <w:pPr>
              <w:rPr>
                <w:sz w:val="24"/>
                <w:szCs w:val="24"/>
              </w:rPr>
            </w:pPr>
          </w:p>
        </w:tc>
        <w:tc>
          <w:tcPr>
            <w:tcW w:w="0" w:type="auto"/>
          </w:tcPr>
          <w:p w14:paraId="5630AD66" w14:textId="77777777" w:rsidR="00093672" w:rsidRDefault="00093672">
            <w:pPr>
              <w:rPr>
                <w:sz w:val="24"/>
                <w:szCs w:val="24"/>
              </w:rPr>
            </w:pPr>
          </w:p>
        </w:tc>
      </w:tr>
      <w:tr w:rsidR="00093672" w14:paraId="75FA75BC" w14:textId="77777777" w:rsidTr="00964649">
        <w:trPr>
          <w:cantSplit/>
        </w:trPr>
        <w:tc>
          <w:tcPr>
            <w:tcW w:w="0" w:type="auto"/>
          </w:tcPr>
          <w:p w14:paraId="07DC3238" w14:textId="77777777" w:rsidR="00093672" w:rsidRDefault="00714D1E" w:rsidP="4517E377">
            <w:pPr>
              <w:jc w:val="center"/>
              <w:rPr>
                <w:color w:val="000000" w:themeColor="text1"/>
                <w:sz w:val="24"/>
                <w:szCs w:val="24"/>
              </w:rPr>
            </w:pPr>
            <w:r w:rsidRPr="4517E377">
              <w:rPr>
                <w:sz w:val="24"/>
                <w:szCs w:val="24"/>
              </w:rPr>
              <w:t>F27</w:t>
            </w:r>
          </w:p>
        </w:tc>
        <w:tc>
          <w:tcPr>
            <w:tcW w:w="0" w:type="auto"/>
          </w:tcPr>
          <w:p w14:paraId="4FB32436" w14:textId="77777777" w:rsidR="00093672" w:rsidRDefault="00714D1E" w:rsidP="00362C16">
            <w:pPr>
              <w:jc w:val="left"/>
              <w:rPr>
                <w:color w:val="000000" w:themeColor="text1"/>
                <w:sz w:val="24"/>
                <w:szCs w:val="24"/>
              </w:rPr>
            </w:pPr>
            <w:proofErr w:type="gramStart"/>
            <w:r w:rsidRPr="4517E377">
              <w:rPr>
                <w:sz w:val="24"/>
                <w:szCs w:val="24"/>
              </w:rPr>
              <w:t>A  játékos</w:t>
            </w:r>
            <w:proofErr w:type="gramEnd"/>
            <w:r w:rsidRPr="4517E377">
              <w:rPr>
                <w:sz w:val="24"/>
                <w:szCs w:val="24"/>
              </w:rPr>
              <w:t xml:space="preserve"> ki tud lépni az alkalmazásból</w:t>
            </w:r>
          </w:p>
        </w:tc>
        <w:tc>
          <w:tcPr>
            <w:tcW w:w="0" w:type="auto"/>
          </w:tcPr>
          <w:p w14:paraId="38F55AF5" w14:textId="77777777" w:rsidR="00093672" w:rsidRDefault="00714D1E" w:rsidP="4517E377">
            <w:pPr>
              <w:rPr>
                <w:color w:val="000000" w:themeColor="text1"/>
                <w:sz w:val="24"/>
                <w:szCs w:val="24"/>
              </w:rPr>
            </w:pPr>
            <w:r w:rsidRPr="4517E377">
              <w:rPr>
                <w:sz w:val="24"/>
                <w:szCs w:val="24"/>
              </w:rPr>
              <w:t>bemutatás</w:t>
            </w:r>
          </w:p>
        </w:tc>
        <w:tc>
          <w:tcPr>
            <w:tcW w:w="0" w:type="auto"/>
          </w:tcPr>
          <w:p w14:paraId="0BDA2656" w14:textId="77777777" w:rsidR="00093672" w:rsidRDefault="00714D1E" w:rsidP="4517E377">
            <w:pPr>
              <w:rPr>
                <w:color w:val="000000" w:themeColor="text1"/>
                <w:sz w:val="24"/>
                <w:szCs w:val="24"/>
              </w:rPr>
            </w:pPr>
            <w:r w:rsidRPr="4517E377">
              <w:rPr>
                <w:sz w:val="24"/>
                <w:szCs w:val="24"/>
              </w:rPr>
              <w:t>fontos</w:t>
            </w:r>
          </w:p>
        </w:tc>
        <w:tc>
          <w:tcPr>
            <w:tcW w:w="0" w:type="auto"/>
          </w:tcPr>
          <w:p w14:paraId="08329383" w14:textId="77777777" w:rsidR="00093672" w:rsidRDefault="00714D1E" w:rsidP="4517E377">
            <w:pPr>
              <w:rPr>
                <w:color w:val="000000" w:themeColor="text1"/>
                <w:sz w:val="24"/>
                <w:szCs w:val="24"/>
              </w:rPr>
            </w:pPr>
            <w:r w:rsidRPr="4517E377">
              <w:rPr>
                <w:sz w:val="24"/>
                <w:szCs w:val="24"/>
              </w:rPr>
              <w:t>csapat</w:t>
            </w:r>
          </w:p>
        </w:tc>
        <w:tc>
          <w:tcPr>
            <w:tcW w:w="0" w:type="auto"/>
          </w:tcPr>
          <w:p w14:paraId="4150C4C0" w14:textId="77777777" w:rsidR="00093672" w:rsidRDefault="00714D1E" w:rsidP="4517E377">
            <w:pPr>
              <w:rPr>
                <w:color w:val="000000" w:themeColor="text1"/>
                <w:sz w:val="24"/>
                <w:szCs w:val="24"/>
              </w:rPr>
            </w:pPr>
            <w:proofErr w:type="spellStart"/>
            <w:r w:rsidRPr="4517E377">
              <w:rPr>
                <w:sz w:val="24"/>
                <w:szCs w:val="24"/>
              </w:rPr>
              <w:t>Exit</w:t>
            </w:r>
            <w:proofErr w:type="spellEnd"/>
          </w:p>
        </w:tc>
        <w:tc>
          <w:tcPr>
            <w:tcW w:w="0" w:type="auto"/>
          </w:tcPr>
          <w:p w14:paraId="2BA226A1" w14:textId="77777777" w:rsidR="00093672" w:rsidRDefault="00093672">
            <w:pPr>
              <w:rPr>
                <w:sz w:val="24"/>
                <w:szCs w:val="24"/>
              </w:rPr>
            </w:pPr>
          </w:p>
        </w:tc>
      </w:tr>
    </w:tbl>
    <w:p w14:paraId="17AD93B2" w14:textId="77777777" w:rsidR="00093672" w:rsidRDefault="00093672">
      <w:pPr>
        <w:rPr>
          <w:sz w:val="24"/>
          <w:szCs w:val="24"/>
        </w:rPr>
      </w:pPr>
    </w:p>
    <w:p w14:paraId="5210277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Erőforrásokkal kapcsolatos követelmények</w:t>
      </w:r>
    </w:p>
    <w:p w14:paraId="6409A1E2" w14:textId="117AB28D" w:rsidR="00093672" w:rsidRDefault="00093672" w:rsidP="00783616"/>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2739"/>
        <w:gridCol w:w="1283"/>
        <w:gridCol w:w="1203"/>
        <w:gridCol w:w="910"/>
        <w:gridCol w:w="1923"/>
      </w:tblGrid>
      <w:tr w:rsidR="00093672" w14:paraId="35C43ECA" w14:textId="77777777" w:rsidTr="00362C16">
        <w:trPr>
          <w:trHeight w:val="320"/>
        </w:trPr>
        <w:tc>
          <w:tcPr>
            <w:tcW w:w="0" w:type="auto"/>
          </w:tcPr>
          <w:p w14:paraId="59C00025"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26AB353F"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455ACF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776CF53"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4BAD1F21"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36F70630" w14:textId="77777777" w:rsidR="00093672" w:rsidRDefault="00714D1E" w:rsidP="4517E377">
            <w:pPr>
              <w:rPr>
                <w:color w:val="000000" w:themeColor="text1"/>
                <w:sz w:val="24"/>
                <w:szCs w:val="24"/>
              </w:rPr>
            </w:pPr>
            <w:r w:rsidRPr="4517E377">
              <w:rPr>
                <w:b/>
                <w:bCs/>
                <w:sz w:val="24"/>
                <w:szCs w:val="24"/>
              </w:rPr>
              <w:t>Komment</w:t>
            </w:r>
          </w:p>
        </w:tc>
      </w:tr>
      <w:tr w:rsidR="00093672" w14:paraId="6911713E" w14:textId="77777777" w:rsidTr="00362C16">
        <w:trPr>
          <w:trHeight w:val="320"/>
        </w:trPr>
        <w:tc>
          <w:tcPr>
            <w:tcW w:w="0" w:type="auto"/>
          </w:tcPr>
          <w:p w14:paraId="0AF0D572" w14:textId="77777777" w:rsidR="00093672" w:rsidRDefault="00714D1E" w:rsidP="4517E377">
            <w:pPr>
              <w:jc w:val="center"/>
              <w:rPr>
                <w:color w:val="000000" w:themeColor="text1"/>
                <w:sz w:val="24"/>
                <w:szCs w:val="24"/>
              </w:rPr>
            </w:pPr>
            <w:r w:rsidRPr="4517E377">
              <w:rPr>
                <w:sz w:val="24"/>
                <w:szCs w:val="24"/>
              </w:rPr>
              <w:t>R1</w:t>
            </w:r>
          </w:p>
        </w:tc>
        <w:tc>
          <w:tcPr>
            <w:tcW w:w="0" w:type="auto"/>
          </w:tcPr>
          <w:p w14:paraId="0069A9DC" w14:textId="77777777" w:rsidR="00093672" w:rsidRDefault="00714D1E" w:rsidP="00362C16">
            <w:pPr>
              <w:jc w:val="left"/>
              <w:rPr>
                <w:color w:val="000000" w:themeColor="text1"/>
                <w:sz w:val="24"/>
                <w:szCs w:val="24"/>
              </w:rPr>
            </w:pPr>
            <w:proofErr w:type="spellStart"/>
            <w:r w:rsidRPr="4517E377">
              <w:rPr>
                <w:sz w:val="24"/>
                <w:szCs w:val="24"/>
              </w:rPr>
              <w:t>Git</w:t>
            </w:r>
            <w:proofErr w:type="spellEnd"/>
          </w:p>
        </w:tc>
        <w:tc>
          <w:tcPr>
            <w:tcW w:w="0" w:type="auto"/>
          </w:tcPr>
          <w:p w14:paraId="02258809" w14:textId="77777777" w:rsidR="00093672" w:rsidRDefault="00714D1E" w:rsidP="4517E377">
            <w:pPr>
              <w:rPr>
                <w:color w:val="000000" w:themeColor="text1"/>
                <w:sz w:val="24"/>
                <w:szCs w:val="24"/>
              </w:rPr>
            </w:pPr>
            <w:r w:rsidRPr="4517E377">
              <w:rPr>
                <w:sz w:val="24"/>
                <w:szCs w:val="24"/>
              </w:rPr>
              <w:t>nincs</w:t>
            </w:r>
          </w:p>
        </w:tc>
        <w:tc>
          <w:tcPr>
            <w:tcW w:w="0" w:type="auto"/>
          </w:tcPr>
          <w:p w14:paraId="26692701" w14:textId="77777777" w:rsidR="00093672" w:rsidRDefault="00714D1E" w:rsidP="4517E377">
            <w:pPr>
              <w:rPr>
                <w:color w:val="000000" w:themeColor="text1"/>
                <w:sz w:val="24"/>
                <w:szCs w:val="24"/>
              </w:rPr>
            </w:pPr>
            <w:r w:rsidRPr="4517E377">
              <w:rPr>
                <w:sz w:val="24"/>
                <w:szCs w:val="24"/>
              </w:rPr>
              <w:t>alapvető</w:t>
            </w:r>
          </w:p>
        </w:tc>
        <w:tc>
          <w:tcPr>
            <w:tcW w:w="0" w:type="auto"/>
          </w:tcPr>
          <w:p w14:paraId="1329BAB8" w14:textId="77777777" w:rsidR="00093672" w:rsidRDefault="00714D1E" w:rsidP="4517E377">
            <w:pPr>
              <w:rPr>
                <w:color w:val="000000" w:themeColor="text1"/>
                <w:sz w:val="24"/>
                <w:szCs w:val="24"/>
              </w:rPr>
            </w:pPr>
            <w:r w:rsidRPr="4517E377">
              <w:rPr>
                <w:sz w:val="24"/>
                <w:szCs w:val="24"/>
              </w:rPr>
              <w:t>csapat</w:t>
            </w:r>
          </w:p>
        </w:tc>
        <w:tc>
          <w:tcPr>
            <w:tcW w:w="0" w:type="auto"/>
          </w:tcPr>
          <w:p w14:paraId="283CE943" w14:textId="77777777" w:rsidR="00093672" w:rsidRDefault="00714D1E" w:rsidP="4517E377">
            <w:pPr>
              <w:rPr>
                <w:color w:val="000000" w:themeColor="text1"/>
                <w:sz w:val="24"/>
                <w:szCs w:val="24"/>
              </w:rPr>
            </w:pPr>
            <w:r w:rsidRPr="4517E377">
              <w:rPr>
                <w:sz w:val="24"/>
                <w:szCs w:val="24"/>
              </w:rPr>
              <w:t>Verzió kezelő</w:t>
            </w:r>
          </w:p>
        </w:tc>
      </w:tr>
      <w:tr w:rsidR="00093672" w14:paraId="51DFF7A0" w14:textId="77777777" w:rsidTr="00362C16">
        <w:trPr>
          <w:trHeight w:val="320"/>
        </w:trPr>
        <w:tc>
          <w:tcPr>
            <w:tcW w:w="0" w:type="auto"/>
          </w:tcPr>
          <w:p w14:paraId="50EE4D93" w14:textId="77777777" w:rsidR="00093672" w:rsidRDefault="00714D1E" w:rsidP="4517E377">
            <w:pPr>
              <w:jc w:val="center"/>
              <w:rPr>
                <w:color w:val="000000" w:themeColor="text1"/>
                <w:sz w:val="24"/>
                <w:szCs w:val="24"/>
              </w:rPr>
            </w:pPr>
            <w:r w:rsidRPr="4517E377">
              <w:rPr>
                <w:sz w:val="24"/>
                <w:szCs w:val="24"/>
              </w:rPr>
              <w:t>R2</w:t>
            </w:r>
          </w:p>
        </w:tc>
        <w:tc>
          <w:tcPr>
            <w:tcW w:w="0" w:type="auto"/>
          </w:tcPr>
          <w:p w14:paraId="23A9856E" w14:textId="77777777" w:rsidR="00093672" w:rsidRDefault="00714D1E" w:rsidP="00362C16">
            <w:pPr>
              <w:jc w:val="left"/>
              <w:rPr>
                <w:color w:val="000000" w:themeColor="text1"/>
                <w:sz w:val="24"/>
                <w:szCs w:val="24"/>
              </w:rPr>
            </w:pPr>
            <w:r w:rsidRPr="4517E377">
              <w:rPr>
                <w:sz w:val="24"/>
                <w:szCs w:val="24"/>
              </w:rPr>
              <w:t>GitHub</w:t>
            </w:r>
          </w:p>
        </w:tc>
        <w:tc>
          <w:tcPr>
            <w:tcW w:w="0" w:type="auto"/>
          </w:tcPr>
          <w:p w14:paraId="4E0417CF" w14:textId="77777777" w:rsidR="00093672" w:rsidRDefault="00714D1E" w:rsidP="4517E377">
            <w:pPr>
              <w:rPr>
                <w:color w:val="000000" w:themeColor="text1"/>
                <w:sz w:val="24"/>
                <w:szCs w:val="24"/>
              </w:rPr>
            </w:pPr>
            <w:r w:rsidRPr="4517E377">
              <w:rPr>
                <w:sz w:val="24"/>
                <w:szCs w:val="24"/>
              </w:rPr>
              <w:t>nincs</w:t>
            </w:r>
          </w:p>
        </w:tc>
        <w:tc>
          <w:tcPr>
            <w:tcW w:w="0" w:type="auto"/>
          </w:tcPr>
          <w:p w14:paraId="199EC403" w14:textId="77777777" w:rsidR="00093672" w:rsidRDefault="00714D1E" w:rsidP="4517E377">
            <w:pPr>
              <w:rPr>
                <w:color w:val="000000" w:themeColor="text1"/>
                <w:sz w:val="24"/>
                <w:szCs w:val="24"/>
              </w:rPr>
            </w:pPr>
            <w:r w:rsidRPr="4517E377">
              <w:rPr>
                <w:sz w:val="24"/>
                <w:szCs w:val="24"/>
              </w:rPr>
              <w:t>alapvető</w:t>
            </w:r>
          </w:p>
        </w:tc>
        <w:tc>
          <w:tcPr>
            <w:tcW w:w="0" w:type="auto"/>
          </w:tcPr>
          <w:p w14:paraId="084C2ACF" w14:textId="77777777" w:rsidR="00093672" w:rsidRDefault="00714D1E" w:rsidP="4517E377">
            <w:pPr>
              <w:rPr>
                <w:color w:val="000000" w:themeColor="text1"/>
                <w:sz w:val="24"/>
                <w:szCs w:val="24"/>
              </w:rPr>
            </w:pPr>
            <w:r w:rsidRPr="4517E377">
              <w:rPr>
                <w:sz w:val="24"/>
                <w:szCs w:val="24"/>
              </w:rPr>
              <w:t>csapat</w:t>
            </w:r>
          </w:p>
        </w:tc>
        <w:tc>
          <w:tcPr>
            <w:tcW w:w="0" w:type="auto"/>
          </w:tcPr>
          <w:p w14:paraId="2AC78B8D" w14:textId="77777777" w:rsidR="00093672" w:rsidRDefault="00714D1E" w:rsidP="4517E377">
            <w:pPr>
              <w:rPr>
                <w:color w:val="000000" w:themeColor="text1"/>
                <w:sz w:val="24"/>
                <w:szCs w:val="24"/>
              </w:rPr>
            </w:pPr>
            <w:r w:rsidRPr="4517E377">
              <w:rPr>
                <w:sz w:val="24"/>
                <w:szCs w:val="24"/>
              </w:rPr>
              <w:t>Tárhely</w:t>
            </w:r>
          </w:p>
        </w:tc>
      </w:tr>
      <w:tr w:rsidR="00093672" w14:paraId="0595A8C1" w14:textId="77777777" w:rsidTr="00362C16">
        <w:trPr>
          <w:trHeight w:val="320"/>
        </w:trPr>
        <w:tc>
          <w:tcPr>
            <w:tcW w:w="0" w:type="auto"/>
          </w:tcPr>
          <w:p w14:paraId="4F49E6D8" w14:textId="77777777" w:rsidR="00093672" w:rsidRDefault="00714D1E" w:rsidP="4517E377">
            <w:pPr>
              <w:jc w:val="center"/>
              <w:rPr>
                <w:color w:val="000000" w:themeColor="text1"/>
                <w:sz w:val="24"/>
                <w:szCs w:val="24"/>
              </w:rPr>
            </w:pPr>
            <w:r w:rsidRPr="4517E377">
              <w:rPr>
                <w:sz w:val="24"/>
                <w:szCs w:val="24"/>
              </w:rPr>
              <w:t>R3</w:t>
            </w:r>
          </w:p>
        </w:tc>
        <w:tc>
          <w:tcPr>
            <w:tcW w:w="0" w:type="auto"/>
          </w:tcPr>
          <w:p w14:paraId="301CB3B6" w14:textId="77777777" w:rsidR="00093672" w:rsidRDefault="00714D1E" w:rsidP="00362C16">
            <w:pPr>
              <w:jc w:val="left"/>
              <w:rPr>
                <w:color w:val="000000" w:themeColor="text1"/>
                <w:sz w:val="24"/>
                <w:szCs w:val="24"/>
              </w:rPr>
            </w:pPr>
            <w:r w:rsidRPr="4517E377">
              <w:rPr>
                <w:sz w:val="24"/>
                <w:szCs w:val="24"/>
              </w:rPr>
              <w:t xml:space="preserve">Java SE </w:t>
            </w:r>
            <w:proofErr w:type="spellStart"/>
            <w:r w:rsidRPr="4517E377">
              <w:rPr>
                <w:sz w:val="24"/>
                <w:szCs w:val="24"/>
              </w:rPr>
              <w:t>Development</w:t>
            </w:r>
            <w:proofErr w:type="spellEnd"/>
            <w:r w:rsidRPr="4517E377">
              <w:rPr>
                <w:sz w:val="24"/>
                <w:szCs w:val="24"/>
              </w:rPr>
              <w:t xml:space="preserve"> Kit</w:t>
            </w:r>
          </w:p>
        </w:tc>
        <w:tc>
          <w:tcPr>
            <w:tcW w:w="0" w:type="auto"/>
          </w:tcPr>
          <w:p w14:paraId="615648E4" w14:textId="77777777" w:rsidR="00093672" w:rsidRDefault="00714D1E" w:rsidP="4517E377">
            <w:pPr>
              <w:rPr>
                <w:color w:val="000000" w:themeColor="text1"/>
                <w:sz w:val="24"/>
                <w:szCs w:val="24"/>
              </w:rPr>
            </w:pPr>
            <w:r w:rsidRPr="4517E377">
              <w:rPr>
                <w:sz w:val="24"/>
                <w:szCs w:val="24"/>
              </w:rPr>
              <w:t>nincs</w:t>
            </w:r>
          </w:p>
        </w:tc>
        <w:tc>
          <w:tcPr>
            <w:tcW w:w="0" w:type="auto"/>
          </w:tcPr>
          <w:p w14:paraId="1DEB754F" w14:textId="77777777" w:rsidR="00093672" w:rsidRDefault="00714D1E" w:rsidP="4517E377">
            <w:pPr>
              <w:rPr>
                <w:color w:val="000000" w:themeColor="text1"/>
                <w:sz w:val="24"/>
                <w:szCs w:val="24"/>
              </w:rPr>
            </w:pPr>
            <w:r w:rsidRPr="4517E377">
              <w:rPr>
                <w:sz w:val="24"/>
                <w:szCs w:val="24"/>
              </w:rPr>
              <w:t>alapvető</w:t>
            </w:r>
          </w:p>
        </w:tc>
        <w:tc>
          <w:tcPr>
            <w:tcW w:w="0" w:type="auto"/>
          </w:tcPr>
          <w:p w14:paraId="6F3EC4DB" w14:textId="77777777" w:rsidR="00093672" w:rsidRDefault="00714D1E" w:rsidP="4517E377">
            <w:pPr>
              <w:rPr>
                <w:color w:val="000000" w:themeColor="text1"/>
                <w:sz w:val="24"/>
                <w:szCs w:val="24"/>
              </w:rPr>
            </w:pPr>
            <w:r w:rsidRPr="4517E377">
              <w:rPr>
                <w:sz w:val="24"/>
                <w:szCs w:val="24"/>
              </w:rPr>
              <w:t>csapat</w:t>
            </w:r>
          </w:p>
        </w:tc>
        <w:tc>
          <w:tcPr>
            <w:tcW w:w="0" w:type="auto"/>
          </w:tcPr>
          <w:p w14:paraId="0DE4B5B7" w14:textId="77777777" w:rsidR="00093672" w:rsidRDefault="00093672">
            <w:pPr>
              <w:rPr>
                <w:sz w:val="24"/>
                <w:szCs w:val="24"/>
              </w:rPr>
            </w:pPr>
          </w:p>
        </w:tc>
      </w:tr>
      <w:tr w:rsidR="00093672" w14:paraId="67EB7821" w14:textId="77777777" w:rsidTr="00362C16">
        <w:trPr>
          <w:trHeight w:val="320"/>
        </w:trPr>
        <w:tc>
          <w:tcPr>
            <w:tcW w:w="0" w:type="auto"/>
          </w:tcPr>
          <w:p w14:paraId="785DCB5A" w14:textId="77777777" w:rsidR="00093672" w:rsidRDefault="00714D1E" w:rsidP="4517E377">
            <w:pPr>
              <w:jc w:val="center"/>
              <w:rPr>
                <w:color w:val="000000" w:themeColor="text1"/>
                <w:sz w:val="24"/>
                <w:szCs w:val="24"/>
              </w:rPr>
            </w:pPr>
            <w:r w:rsidRPr="4517E377">
              <w:rPr>
                <w:sz w:val="24"/>
                <w:szCs w:val="24"/>
              </w:rPr>
              <w:t>R4</w:t>
            </w:r>
          </w:p>
        </w:tc>
        <w:tc>
          <w:tcPr>
            <w:tcW w:w="0" w:type="auto"/>
          </w:tcPr>
          <w:p w14:paraId="01BCB82A" w14:textId="77777777" w:rsidR="00093672" w:rsidRDefault="00714D1E" w:rsidP="00362C16">
            <w:pPr>
              <w:jc w:val="left"/>
              <w:rPr>
                <w:color w:val="000000" w:themeColor="text1"/>
                <w:sz w:val="24"/>
                <w:szCs w:val="24"/>
              </w:rPr>
            </w:pPr>
            <w:proofErr w:type="spellStart"/>
            <w:r w:rsidRPr="4517E377">
              <w:rPr>
                <w:sz w:val="24"/>
                <w:szCs w:val="24"/>
              </w:rPr>
              <w:t>Eclipse</w:t>
            </w:r>
            <w:proofErr w:type="spellEnd"/>
          </w:p>
        </w:tc>
        <w:tc>
          <w:tcPr>
            <w:tcW w:w="0" w:type="auto"/>
          </w:tcPr>
          <w:p w14:paraId="11CEB768" w14:textId="77777777" w:rsidR="00093672" w:rsidRDefault="00714D1E" w:rsidP="4517E377">
            <w:pPr>
              <w:rPr>
                <w:color w:val="000000" w:themeColor="text1"/>
                <w:sz w:val="24"/>
                <w:szCs w:val="24"/>
              </w:rPr>
            </w:pPr>
            <w:r w:rsidRPr="4517E377">
              <w:rPr>
                <w:sz w:val="24"/>
                <w:szCs w:val="24"/>
              </w:rPr>
              <w:t>nincs</w:t>
            </w:r>
          </w:p>
        </w:tc>
        <w:tc>
          <w:tcPr>
            <w:tcW w:w="0" w:type="auto"/>
          </w:tcPr>
          <w:p w14:paraId="7BA9CF3B" w14:textId="77777777" w:rsidR="00093672" w:rsidRDefault="00714D1E" w:rsidP="4517E377">
            <w:pPr>
              <w:rPr>
                <w:color w:val="000000" w:themeColor="text1"/>
                <w:sz w:val="24"/>
                <w:szCs w:val="24"/>
              </w:rPr>
            </w:pPr>
            <w:r w:rsidRPr="4517E377">
              <w:rPr>
                <w:sz w:val="24"/>
                <w:szCs w:val="24"/>
              </w:rPr>
              <w:t>opcionális</w:t>
            </w:r>
          </w:p>
        </w:tc>
        <w:tc>
          <w:tcPr>
            <w:tcW w:w="0" w:type="auto"/>
          </w:tcPr>
          <w:p w14:paraId="33E12AC8" w14:textId="77777777" w:rsidR="00093672" w:rsidRDefault="00714D1E" w:rsidP="4517E377">
            <w:pPr>
              <w:rPr>
                <w:color w:val="000000" w:themeColor="text1"/>
                <w:sz w:val="24"/>
                <w:szCs w:val="24"/>
              </w:rPr>
            </w:pPr>
            <w:r w:rsidRPr="4517E377">
              <w:rPr>
                <w:sz w:val="24"/>
                <w:szCs w:val="24"/>
              </w:rPr>
              <w:t>csapat</w:t>
            </w:r>
          </w:p>
        </w:tc>
        <w:tc>
          <w:tcPr>
            <w:tcW w:w="0" w:type="auto"/>
          </w:tcPr>
          <w:p w14:paraId="25A8B1D3" w14:textId="77777777" w:rsidR="00093672" w:rsidRDefault="00714D1E" w:rsidP="4517E377">
            <w:pPr>
              <w:rPr>
                <w:color w:val="000000" w:themeColor="text1"/>
                <w:sz w:val="24"/>
                <w:szCs w:val="24"/>
              </w:rPr>
            </w:pPr>
            <w:r w:rsidRPr="4517E377">
              <w:rPr>
                <w:sz w:val="24"/>
                <w:szCs w:val="24"/>
              </w:rPr>
              <w:t>IDE</w:t>
            </w:r>
          </w:p>
        </w:tc>
      </w:tr>
      <w:tr w:rsidR="00093672" w14:paraId="56303A10" w14:textId="77777777" w:rsidTr="00362C16">
        <w:trPr>
          <w:trHeight w:val="320"/>
        </w:trPr>
        <w:tc>
          <w:tcPr>
            <w:tcW w:w="0" w:type="auto"/>
          </w:tcPr>
          <w:p w14:paraId="17C90654" w14:textId="77777777" w:rsidR="00093672" w:rsidRDefault="00714D1E" w:rsidP="4517E377">
            <w:pPr>
              <w:jc w:val="center"/>
              <w:rPr>
                <w:color w:val="000000" w:themeColor="text1"/>
                <w:sz w:val="24"/>
                <w:szCs w:val="24"/>
              </w:rPr>
            </w:pPr>
            <w:r w:rsidRPr="4517E377">
              <w:rPr>
                <w:sz w:val="24"/>
                <w:szCs w:val="24"/>
              </w:rPr>
              <w:t>R5</w:t>
            </w:r>
          </w:p>
        </w:tc>
        <w:tc>
          <w:tcPr>
            <w:tcW w:w="0" w:type="auto"/>
          </w:tcPr>
          <w:p w14:paraId="2B48132B" w14:textId="77777777" w:rsidR="00093672" w:rsidRDefault="00714D1E" w:rsidP="00362C16">
            <w:pPr>
              <w:jc w:val="left"/>
              <w:rPr>
                <w:color w:val="000000" w:themeColor="text1"/>
                <w:sz w:val="24"/>
                <w:szCs w:val="24"/>
              </w:rPr>
            </w:pPr>
            <w:proofErr w:type="spellStart"/>
            <w:r w:rsidRPr="4517E377">
              <w:rPr>
                <w:sz w:val="24"/>
                <w:szCs w:val="24"/>
              </w:rPr>
              <w:t>StarUML</w:t>
            </w:r>
            <w:proofErr w:type="spellEnd"/>
          </w:p>
        </w:tc>
        <w:tc>
          <w:tcPr>
            <w:tcW w:w="0" w:type="auto"/>
          </w:tcPr>
          <w:p w14:paraId="78AF7520" w14:textId="77777777" w:rsidR="00093672" w:rsidRDefault="00714D1E" w:rsidP="4517E377">
            <w:pPr>
              <w:rPr>
                <w:color w:val="000000" w:themeColor="text1"/>
                <w:sz w:val="24"/>
                <w:szCs w:val="24"/>
              </w:rPr>
            </w:pPr>
            <w:r w:rsidRPr="4517E377">
              <w:rPr>
                <w:sz w:val="24"/>
                <w:szCs w:val="24"/>
              </w:rPr>
              <w:t>nincs</w:t>
            </w:r>
          </w:p>
        </w:tc>
        <w:tc>
          <w:tcPr>
            <w:tcW w:w="0" w:type="auto"/>
          </w:tcPr>
          <w:p w14:paraId="0735201F" w14:textId="77777777" w:rsidR="00093672" w:rsidRDefault="00714D1E" w:rsidP="4517E377">
            <w:pPr>
              <w:rPr>
                <w:color w:val="000000" w:themeColor="text1"/>
                <w:sz w:val="24"/>
                <w:szCs w:val="24"/>
              </w:rPr>
            </w:pPr>
            <w:r w:rsidRPr="4517E377">
              <w:rPr>
                <w:sz w:val="24"/>
                <w:szCs w:val="24"/>
              </w:rPr>
              <w:t>opcionális</w:t>
            </w:r>
          </w:p>
        </w:tc>
        <w:tc>
          <w:tcPr>
            <w:tcW w:w="0" w:type="auto"/>
          </w:tcPr>
          <w:p w14:paraId="31837481" w14:textId="77777777" w:rsidR="00093672" w:rsidRDefault="00714D1E" w:rsidP="4517E377">
            <w:pPr>
              <w:rPr>
                <w:color w:val="000000" w:themeColor="text1"/>
                <w:sz w:val="24"/>
                <w:szCs w:val="24"/>
              </w:rPr>
            </w:pPr>
            <w:r w:rsidRPr="4517E377">
              <w:rPr>
                <w:sz w:val="24"/>
                <w:szCs w:val="24"/>
              </w:rPr>
              <w:t>csapat</w:t>
            </w:r>
          </w:p>
        </w:tc>
        <w:tc>
          <w:tcPr>
            <w:tcW w:w="0" w:type="auto"/>
          </w:tcPr>
          <w:p w14:paraId="370628EC" w14:textId="77777777" w:rsidR="00093672" w:rsidRDefault="00714D1E" w:rsidP="4517E377">
            <w:pPr>
              <w:rPr>
                <w:color w:val="000000" w:themeColor="text1"/>
                <w:sz w:val="24"/>
                <w:szCs w:val="24"/>
              </w:rPr>
            </w:pPr>
            <w:r w:rsidRPr="4517E377">
              <w:rPr>
                <w:sz w:val="24"/>
                <w:szCs w:val="24"/>
              </w:rPr>
              <w:t>UML szerkesztő</w:t>
            </w:r>
          </w:p>
        </w:tc>
      </w:tr>
      <w:tr w:rsidR="00093672" w14:paraId="4FE701C2" w14:textId="77777777" w:rsidTr="00362C16">
        <w:trPr>
          <w:trHeight w:val="320"/>
        </w:trPr>
        <w:tc>
          <w:tcPr>
            <w:tcW w:w="0" w:type="auto"/>
          </w:tcPr>
          <w:p w14:paraId="211EB735" w14:textId="77777777" w:rsidR="00093672" w:rsidRDefault="00714D1E" w:rsidP="4517E377">
            <w:pPr>
              <w:jc w:val="center"/>
              <w:rPr>
                <w:color w:val="000000" w:themeColor="text1"/>
                <w:sz w:val="24"/>
                <w:szCs w:val="24"/>
              </w:rPr>
            </w:pPr>
            <w:r w:rsidRPr="4517E377">
              <w:rPr>
                <w:sz w:val="24"/>
                <w:szCs w:val="24"/>
              </w:rPr>
              <w:t>R6</w:t>
            </w:r>
          </w:p>
        </w:tc>
        <w:tc>
          <w:tcPr>
            <w:tcW w:w="0" w:type="auto"/>
          </w:tcPr>
          <w:p w14:paraId="41A51B15" w14:textId="77777777" w:rsidR="00093672" w:rsidRDefault="00714D1E" w:rsidP="00362C16">
            <w:pPr>
              <w:jc w:val="left"/>
              <w:rPr>
                <w:color w:val="000000" w:themeColor="text1"/>
                <w:sz w:val="24"/>
                <w:szCs w:val="24"/>
              </w:rPr>
            </w:pPr>
            <w:r w:rsidRPr="4517E377">
              <w:rPr>
                <w:sz w:val="24"/>
                <w:szCs w:val="24"/>
              </w:rPr>
              <w:t>Microsoft Word 2016</w:t>
            </w:r>
          </w:p>
        </w:tc>
        <w:tc>
          <w:tcPr>
            <w:tcW w:w="0" w:type="auto"/>
          </w:tcPr>
          <w:p w14:paraId="2B630FC0" w14:textId="77777777" w:rsidR="00093672" w:rsidRDefault="00714D1E" w:rsidP="4517E377">
            <w:pPr>
              <w:rPr>
                <w:color w:val="000000" w:themeColor="text1"/>
                <w:sz w:val="24"/>
                <w:szCs w:val="24"/>
              </w:rPr>
            </w:pPr>
            <w:r w:rsidRPr="4517E377">
              <w:rPr>
                <w:sz w:val="24"/>
                <w:szCs w:val="24"/>
              </w:rPr>
              <w:t>nincs</w:t>
            </w:r>
          </w:p>
        </w:tc>
        <w:tc>
          <w:tcPr>
            <w:tcW w:w="0" w:type="auto"/>
          </w:tcPr>
          <w:p w14:paraId="1A909CA1" w14:textId="77777777" w:rsidR="00093672" w:rsidRDefault="00714D1E" w:rsidP="4517E377">
            <w:pPr>
              <w:rPr>
                <w:color w:val="000000" w:themeColor="text1"/>
                <w:sz w:val="24"/>
                <w:szCs w:val="24"/>
              </w:rPr>
            </w:pPr>
            <w:r w:rsidRPr="4517E377">
              <w:rPr>
                <w:sz w:val="24"/>
                <w:szCs w:val="24"/>
              </w:rPr>
              <w:t>opcionális</w:t>
            </w:r>
          </w:p>
        </w:tc>
        <w:tc>
          <w:tcPr>
            <w:tcW w:w="0" w:type="auto"/>
          </w:tcPr>
          <w:p w14:paraId="0A013A4B" w14:textId="77777777" w:rsidR="00093672" w:rsidRDefault="00714D1E" w:rsidP="4517E377">
            <w:pPr>
              <w:rPr>
                <w:color w:val="000000" w:themeColor="text1"/>
                <w:sz w:val="24"/>
                <w:szCs w:val="24"/>
              </w:rPr>
            </w:pPr>
            <w:r w:rsidRPr="4517E377">
              <w:rPr>
                <w:sz w:val="24"/>
                <w:szCs w:val="24"/>
              </w:rPr>
              <w:t>csapat</w:t>
            </w:r>
          </w:p>
        </w:tc>
        <w:tc>
          <w:tcPr>
            <w:tcW w:w="0" w:type="auto"/>
          </w:tcPr>
          <w:p w14:paraId="0E7A2B8E" w14:textId="77777777" w:rsidR="00093672" w:rsidRDefault="00714D1E" w:rsidP="4517E377">
            <w:pPr>
              <w:rPr>
                <w:color w:val="000000" w:themeColor="text1"/>
                <w:sz w:val="24"/>
                <w:szCs w:val="24"/>
              </w:rPr>
            </w:pPr>
            <w:r w:rsidRPr="4517E377">
              <w:rPr>
                <w:sz w:val="24"/>
                <w:szCs w:val="24"/>
              </w:rPr>
              <w:t>Szövegszerkesztő</w:t>
            </w:r>
          </w:p>
        </w:tc>
      </w:tr>
      <w:tr w:rsidR="00093672" w14:paraId="7303E7FC" w14:textId="77777777" w:rsidTr="00362C16">
        <w:trPr>
          <w:trHeight w:val="320"/>
        </w:trPr>
        <w:tc>
          <w:tcPr>
            <w:tcW w:w="0" w:type="auto"/>
          </w:tcPr>
          <w:p w14:paraId="0B724C0D" w14:textId="77777777" w:rsidR="00093672" w:rsidRDefault="00714D1E" w:rsidP="4517E377">
            <w:pPr>
              <w:jc w:val="center"/>
              <w:rPr>
                <w:color w:val="000000" w:themeColor="text1"/>
                <w:sz w:val="24"/>
                <w:szCs w:val="24"/>
              </w:rPr>
            </w:pPr>
            <w:r w:rsidRPr="4517E377">
              <w:rPr>
                <w:sz w:val="24"/>
                <w:szCs w:val="24"/>
              </w:rPr>
              <w:t>R7</w:t>
            </w:r>
          </w:p>
        </w:tc>
        <w:tc>
          <w:tcPr>
            <w:tcW w:w="0" w:type="auto"/>
          </w:tcPr>
          <w:p w14:paraId="00D4065E" w14:textId="77777777" w:rsidR="00093672" w:rsidRDefault="00714D1E" w:rsidP="00362C16">
            <w:pPr>
              <w:jc w:val="left"/>
              <w:rPr>
                <w:color w:val="000000" w:themeColor="text1"/>
                <w:sz w:val="24"/>
                <w:szCs w:val="24"/>
              </w:rPr>
            </w:pPr>
            <w:commentRangeStart w:id="6"/>
            <w:r w:rsidRPr="4517E377">
              <w:rPr>
                <w:sz w:val="24"/>
                <w:szCs w:val="24"/>
              </w:rPr>
              <w:t>1024*768</w:t>
            </w:r>
            <w:commentRangeEnd w:id="6"/>
            <w:r>
              <w:commentReference w:id="6"/>
            </w:r>
            <w:r w:rsidRPr="4517E377">
              <w:rPr>
                <w:sz w:val="24"/>
                <w:szCs w:val="24"/>
              </w:rPr>
              <w:t xml:space="preserve"> felbontású kijelző</w:t>
            </w:r>
          </w:p>
        </w:tc>
        <w:tc>
          <w:tcPr>
            <w:tcW w:w="0" w:type="auto"/>
          </w:tcPr>
          <w:p w14:paraId="0E40F739" w14:textId="77777777" w:rsidR="00093672" w:rsidRDefault="00714D1E" w:rsidP="4517E377">
            <w:pPr>
              <w:rPr>
                <w:color w:val="000000" w:themeColor="text1"/>
                <w:sz w:val="24"/>
                <w:szCs w:val="24"/>
              </w:rPr>
            </w:pPr>
            <w:r w:rsidRPr="4517E377">
              <w:rPr>
                <w:sz w:val="24"/>
                <w:szCs w:val="24"/>
              </w:rPr>
              <w:t>nincs</w:t>
            </w:r>
          </w:p>
        </w:tc>
        <w:tc>
          <w:tcPr>
            <w:tcW w:w="0" w:type="auto"/>
          </w:tcPr>
          <w:p w14:paraId="74F7C354" w14:textId="77777777" w:rsidR="00093672" w:rsidRDefault="00714D1E" w:rsidP="4517E377">
            <w:pPr>
              <w:rPr>
                <w:color w:val="000000" w:themeColor="text1"/>
                <w:sz w:val="24"/>
                <w:szCs w:val="24"/>
              </w:rPr>
            </w:pPr>
            <w:r w:rsidRPr="4517E377">
              <w:rPr>
                <w:sz w:val="24"/>
                <w:szCs w:val="24"/>
              </w:rPr>
              <w:t>alapvető</w:t>
            </w:r>
          </w:p>
        </w:tc>
        <w:tc>
          <w:tcPr>
            <w:tcW w:w="0" w:type="auto"/>
          </w:tcPr>
          <w:p w14:paraId="00B932FF" w14:textId="77777777" w:rsidR="00093672" w:rsidRDefault="00714D1E" w:rsidP="4517E377">
            <w:pPr>
              <w:rPr>
                <w:color w:val="000000" w:themeColor="text1"/>
                <w:sz w:val="24"/>
                <w:szCs w:val="24"/>
              </w:rPr>
            </w:pPr>
            <w:r w:rsidRPr="4517E377">
              <w:rPr>
                <w:sz w:val="24"/>
                <w:szCs w:val="24"/>
              </w:rPr>
              <w:t>csapat</w:t>
            </w:r>
          </w:p>
        </w:tc>
        <w:tc>
          <w:tcPr>
            <w:tcW w:w="0" w:type="auto"/>
          </w:tcPr>
          <w:p w14:paraId="66204FF1" w14:textId="77777777" w:rsidR="00093672" w:rsidRDefault="00093672">
            <w:pPr>
              <w:rPr>
                <w:sz w:val="24"/>
                <w:szCs w:val="24"/>
              </w:rPr>
            </w:pPr>
          </w:p>
        </w:tc>
      </w:tr>
      <w:tr w:rsidR="00093672" w14:paraId="71AA7867" w14:textId="77777777" w:rsidTr="00362C16">
        <w:trPr>
          <w:trHeight w:val="260"/>
        </w:trPr>
        <w:tc>
          <w:tcPr>
            <w:tcW w:w="0" w:type="auto"/>
          </w:tcPr>
          <w:p w14:paraId="514E07A8" w14:textId="77777777" w:rsidR="00093672" w:rsidRDefault="00714D1E" w:rsidP="4517E377">
            <w:pPr>
              <w:jc w:val="center"/>
              <w:rPr>
                <w:color w:val="000000" w:themeColor="text1"/>
                <w:sz w:val="24"/>
                <w:szCs w:val="24"/>
              </w:rPr>
            </w:pPr>
            <w:r w:rsidRPr="4517E377">
              <w:rPr>
                <w:sz w:val="24"/>
                <w:szCs w:val="24"/>
              </w:rPr>
              <w:t>R8</w:t>
            </w:r>
          </w:p>
        </w:tc>
        <w:tc>
          <w:tcPr>
            <w:tcW w:w="0" w:type="auto"/>
          </w:tcPr>
          <w:p w14:paraId="26069458" w14:textId="77777777" w:rsidR="00093672" w:rsidRDefault="00714D1E" w:rsidP="00362C16">
            <w:pPr>
              <w:jc w:val="left"/>
              <w:rPr>
                <w:color w:val="000000" w:themeColor="text1"/>
                <w:sz w:val="24"/>
                <w:szCs w:val="24"/>
              </w:rPr>
            </w:pPr>
            <w:r w:rsidRPr="4517E377">
              <w:rPr>
                <w:sz w:val="24"/>
                <w:szCs w:val="24"/>
              </w:rPr>
              <w:t>egér és billentyűzet</w:t>
            </w:r>
          </w:p>
        </w:tc>
        <w:tc>
          <w:tcPr>
            <w:tcW w:w="0" w:type="auto"/>
          </w:tcPr>
          <w:p w14:paraId="4C1DDCBE" w14:textId="77777777" w:rsidR="00093672" w:rsidRDefault="00714D1E" w:rsidP="4517E377">
            <w:pPr>
              <w:rPr>
                <w:color w:val="000000" w:themeColor="text1"/>
                <w:sz w:val="24"/>
                <w:szCs w:val="24"/>
              </w:rPr>
            </w:pPr>
            <w:r w:rsidRPr="4517E377">
              <w:rPr>
                <w:sz w:val="24"/>
                <w:szCs w:val="24"/>
              </w:rPr>
              <w:t>nincs</w:t>
            </w:r>
          </w:p>
        </w:tc>
        <w:tc>
          <w:tcPr>
            <w:tcW w:w="0" w:type="auto"/>
          </w:tcPr>
          <w:p w14:paraId="50539664" w14:textId="77777777" w:rsidR="00093672" w:rsidRDefault="00714D1E" w:rsidP="4517E377">
            <w:pPr>
              <w:rPr>
                <w:color w:val="000000" w:themeColor="text1"/>
                <w:sz w:val="24"/>
                <w:szCs w:val="24"/>
              </w:rPr>
            </w:pPr>
            <w:r w:rsidRPr="4517E377">
              <w:rPr>
                <w:sz w:val="24"/>
                <w:szCs w:val="24"/>
              </w:rPr>
              <w:t>alapvető</w:t>
            </w:r>
          </w:p>
        </w:tc>
        <w:tc>
          <w:tcPr>
            <w:tcW w:w="0" w:type="auto"/>
          </w:tcPr>
          <w:p w14:paraId="36C29322" w14:textId="77777777" w:rsidR="00093672" w:rsidRDefault="00714D1E" w:rsidP="4517E377">
            <w:pPr>
              <w:rPr>
                <w:color w:val="000000" w:themeColor="text1"/>
                <w:sz w:val="24"/>
                <w:szCs w:val="24"/>
              </w:rPr>
            </w:pPr>
            <w:r w:rsidRPr="4517E377">
              <w:rPr>
                <w:sz w:val="24"/>
                <w:szCs w:val="24"/>
              </w:rPr>
              <w:t>csapat</w:t>
            </w:r>
          </w:p>
        </w:tc>
        <w:tc>
          <w:tcPr>
            <w:tcW w:w="0" w:type="auto"/>
          </w:tcPr>
          <w:p w14:paraId="2DBF0D7D" w14:textId="77777777" w:rsidR="00093672" w:rsidRDefault="00093672">
            <w:pPr>
              <w:rPr>
                <w:sz w:val="24"/>
                <w:szCs w:val="24"/>
              </w:rPr>
            </w:pPr>
          </w:p>
        </w:tc>
      </w:tr>
      <w:tr w:rsidR="0015245B" w14:paraId="60E2A61D" w14:textId="77777777" w:rsidTr="00362C16">
        <w:trPr>
          <w:trHeight w:val="260"/>
        </w:trPr>
        <w:tc>
          <w:tcPr>
            <w:tcW w:w="0" w:type="auto"/>
          </w:tcPr>
          <w:p w14:paraId="7434914E" w14:textId="2BD6FEBB" w:rsidR="0015245B" w:rsidRPr="4517E377" w:rsidRDefault="0015245B" w:rsidP="4517E377">
            <w:pPr>
              <w:jc w:val="center"/>
              <w:rPr>
                <w:sz w:val="24"/>
                <w:szCs w:val="24"/>
              </w:rPr>
            </w:pPr>
            <w:r>
              <w:rPr>
                <w:sz w:val="24"/>
                <w:szCs w:val="24"/>
              </w:rPr>
              <w:t>R9</w:t>
            </w:r>
          </w:p>
        </w:tc>
        <w:tc>
          <w:tcPr>
            <w:tcW w:w="0" w:type="auto"/>
          </w:tcPr>
          <w:p w14:paraId="1FB75659" w14:textId="4E9C4E81" w:rsidR="0015245B" w:rsidRPr="4517E377" w:rsidRDefault="0015245B" w:rsidP="00362C16">
            <w:pPr>
              <w:jc w:val="left"/>
              <w:rPr>
                <w:sz w:val="24"/>
                <w:szCs w:val="24"/>
              </w:rPr>
            </w:pPr>
            <w:r w:rsidRPr="4517E377">
              <w:rPr>
                <w:sz w:val="24"/>
                <w:szCs w:val="24"/>
              </w:rPr>
              <w:t xml:space="preserve">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Pr>
                <w:sz w:val="24"/>
                <w:szCs w:val="24"/>
              </w:rPr>
              <w:t xml:space="preserve"> 8</w:t>
            </w:r>
          </w:p>
        </w:tc>
        <w:tc>
          <w:tcPr>
            <w:tcW w:w="0" w:type="auto"/>
          </w:tcPr>
          <w:p w14:paraId="5778554B" w14:textId="179D7445" w:rsidR="0015245B" w:rsidRPr="4517E377" w:rsidRDefault="0015245B" w:rsidP="4517E377">
            <w:pPr>
              <w:rPr>
                <w:sz w:val="24"/>
                <w:szCs w:val="24"/>
              </w:rPr>
            </w:pPr>
            <w:r>
              <w:rPr>
                <w:sz w:val="24"/>
                <w:szCs w:val="24"/>
              </w:rPr>
              <w:t>nincs</w:t>
            </w:r>
          </w:p>
        </w:tc>
        <w:tc>
          <w:tcPr>
            <w:tcW w:w="0" w:type="auto"/>
          </w:tcPr>
          <w:p w14:paraId="3E6D0A98" w14:textId="0EE848BF" w:rsidR="0015245B" w:rsidRPr="4517E377" w:rsidRDefault="0015245B" w:rsidP="4517E377">
            <w:pPr>
              <w:rPr>
                <w:sz w:val="24"/>
                <w:szCs w:val="24"/>
              </w:rPr>
            </w:pPr>
            <w:r>
              <w:rPr>
                <w:sz w:val="24"/>
                <w:szCs w:val="24"/>
              </w:rPr>
              <w:t>alapvető</w:t>
            </w:r>
          </w:p>
        </w:tc>
        <w:tc>
          <w:tcPr>
            <w:tcW w:w="0" w:type="auto"/>
          </w:tcPr>
          <w:p w14:paraId="783C35B8" w14:textId="26C3B425" w:rsidR="0015245B" w:rsidRPr="4517E377" w:rsidRDefault="0015245B" w:rsidP="4517E377">
            <w:pPr>
              <w:rPr>
                <w:sz w:val="24"/>
                <w:szCs w:val="24"/>
              </w:rPr>
            </w:pPr>
            <w:r>
              <w:rPr>
                <w:sz w:val="24"/>
                <w:szCs w:val="24"/>
              </w:rPr>
              <w:t>csapat</w:t>
            </w:r>
          </w:p>
        </w:tc>
        <w:tc>
          <w:tcPr>
            <w:tcW w:w="0" w:type="auto"/>
          </w:tcPr>
          <w:p w14:paraId="38E5BF24" w14:textId="77777777" w:rsidR="0015245B" w:rsidRDefault="0015245B">
            <w:pPr>
              <w:rPr>
                <w:sz w:val="24"/>
                <w:szCs w:val="24"/>
              </w:rPr>
            </w:pPr>
          </w:p>
        </w:tc>
      </w:tr>
    </w:tbl>
    <w:p w14:paraId="6B62F1B3" w14:textId="77777777" w:rsidR="00093672" w:rsidRDefault="00093672">
      <w:pPr>
        <w:rPr>
          <w:sz w:val="24"/>
          <w:szCs w:val="24"/>
        </w:rPr>
      </w:pPr>
    </w:p>
    <w:p w14:paraId="2B21A5D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Átadással kapcsolatos követelmények</w:t>
      </w:r>
    </w:p>
    <w:p w14:paraId="52FF22E5" w14:textId="31AC4BC8" w:rsidR="00093672" w:rsidRDefault="00093672" w:rsidP="00783616"/>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6"/>
        <w:gridCol w:w="2546"/>
        <w:gridCol w:w="1295"/>
        <w:gridCol w:w="1176"/>
        <w:gridCol w:w="1458"/>
        <w:gridCol w:w="1547"/>
      </w:tblGrid>
      <w:tr w:rsidR="00093672" w14:paraId="15D64833" w14:textId="77777777" w:rsidTr="00362C16">
        <w:trPr>
          <w:trHeight w:val="400"/>
        </w:trPr>
        <w:tc>
          <w:tcPr>
            <w:tcW w:w="681" w:type="pct"/>
          </w:tcPr>
          <w:p w14:paraId="33F788BB" w14:textId="77777777" w:rsidR="00093672" w:rsidRDefault="00714D1E" w:rsidP="4517E377">
            <w:pPr>
              <w:rPr>
                <w:color w:val="000000" w:themeColor="text1"/>
                <w:sz w:val="24"/>
                <w:szCs w:val="24"/>
              </w:rPr>
            </w:pPr>
            <w:r w:rsidRPr="4517E377">
              <w:rPr>
                <w:b/>
                <w:bCs/>
                <w:sz w:val="24"/>
                <w:szCs w:val="24"/>
              </w:rPr>
              <w:t>Azonosító</w:t>
            </w:r>
          </w:p>
        </w:tc>
        <w:tc>
          <w:tcPr>
            <w:tcW w:w="1370" w:type="pct"/>
          </w:tcPr>
          <w:p w14:paraId="0C232FB5" w14:textId="77777777" w:rsidR="00093672" w:rsidRDefault="00714D1E" w:rsidP="4517E377">
            <w:pPr>
              <w:rPr>
                <w:color w:val="000000" w:themeColor="text1"/>
                <w:sz w:val="24"/>
                <w:szCs w:val="24"/>
              </w:rPr>
            </w:pPr>
            <w:r w:rsidRPr="4517E377">
              <w:rPr>
                <w:b/>
                <w:bCs/>
                <w:sz w:val="24"/>
                <w:szCs w:val="24"/>
              </w:rPr>
              <w:t>Leírás</w:t>
            </w:r>
          </w:p>
        </w:tc>
        <w:tc>
          <w:tcPr>
            <w:tcW w:w="697" w:type="pct"/>
          </w:tcPr>
          <w:p w14:paraId="2EB67B23" w14:textId="77777777" w:rsidR="00093672" w:rsidRDefault="00714D1E" w:rsidP="4517E377">
            <w:pPr>
              <w:rPr>
                <w:color w:val="000000" w:themeColor="text1"/>
                <w:sz w:val="24"/>
                <w:szCs w:val="24"/>
              </w:rPr>
            </w:pPr>
            <w:r w:rsidRPr="4517E377">
              <w:rPr>
                <w:b/>
                <w:bCs/>
                <w:sz w:val="24"/>
                <w:szCs w:val="24"/>
              </w:rPr>
              <w:t>Ellenőrzés</w:t>
            </w:r>
          </w:p>
        </w:tc>
        <w:tc>
          <w:tcPr>
            <w:tcW w:w="633" w:type="pct"/>
          </w:tcPr>
          <w:p w14:paraId="6F7158BF" w14:textId="77777777" w:rsidR="00093672" w:rsidRDefault="00714D1E" w:rsidP="4517E377">
            <w:pPr>
              <w:rPr>
                <w:color w:val="000000" w:themeColor="text1"/>
                <w:sz w:val="24"/>
                <w:szCs w:val="24"/>
              </w:rPr>
            </w:pPr>
            <w:r w:rsidRPr="4517E377">
              <w:rPr>
                <w:b/>
                <w:bCs/>
                <w:sz w:val="24"/>
                <w:szCs w:val="24"/>
              </w:rPr>
              <w:t>Prioritás</w:t>
            </w:r>
          </w:p>
        </w:tc>
        <w:tc>
          <w:tcPr>
            <w:tcW w:w="785" w:type="pct"/>
          </w:tcPr>
          <w:p w14:paraId="329C8643" w14:textId="77777777" w:rsidR="00093672" w:rsidRDefault="00714D1E" w:rsidP="4517E377">
            <w:pPr>
              <w:rPr>
                <w:color w:val="000000" w:themeColor="text1"/>
                <w:sz w:val="24"/>
                <w:szCs w:val="24"/>
              </w:rPr>
            </w:pPr>
            <w:r w:rsidRPr="4517E377">
              <w:rPr>
                <w:b/>
                <w:bCs/>
                <w:sz w:val="24"/>
                <w:szCs w:val="24"/>
              </w:rPr>
              <w:t>Forrás</w:t>
            </w:r>
          </w:p>
        </w:tc>
        <w:tc>
          <w:tcPr>
            <w:tcW w:w="833" w:type="pct"/>
          </w:tcPr>
          <w:p w14:paraId="30056FC8" w14:textId="77777777" w:rsidR="00093672" w:rsidRDefault="00714D1E" w:rsidP="4517E377">
            <w:pPr>
              <w:rPr>
                <w:color w:val="000000" w:themeColor="text1"/>
                <w:sz w:val="24"/>
                <w:szCs w:val="24"/>
              </w:rPr>
            </w:pPr>
            <w:r w:rsidRPr="4517E377">
              <w:rPr>
                <w:b/>
                <w:bCs/>
                <w:sz w:val="24"/>
                <w:szCs w:val="24"/>
              </w:rPr>
              <w:t>Komment</w:t>
            </w:r>
          </w:p>
        </w:tc>
      </w:tr>
      <w:tr w:rsidR="00093672" w14:paraId="4B0D8CA0" w14:textId="77777777" w:rsidTr="00362C16">
        <w:trPr>
          <w:trHeight w:val="400"/>
        </w:trPr>
        <w:tc>
          <w:tcPr>
            <w:tcW w:w="681" w:type="pct"/>
          </w:tcPr>
          <w:p w14:paraId="3696823B" w14:textId="77777777" w:rsidR="00093672" w:rsidRDefault="00714D1E" w:rsidP="4517E377">
            <w:pPr>
              <w:jc w:val="center"/>
              <w:rPr>
                <w:color w:val="000000" w:themeColor="text1"/>
                <w:sz w:val="24"/>
                <w:szCs w:val="24"/>
              </w:rPr>
            </w:pPr>
            <w:r w:rsidRPr="4517E377">
              <w:rPr>
                <w:sz w:val="24"/>
                <w:szCs w:val="24"/>
              </w:rPr>
              <w:t>A1</w:t>
            </w:r>
          </w:p>
        </w:tc>
        <w:tc>
          <w:tcPr>
            <w:tcW w:w="1370" w:type="pct"/>
          </w:tcPr>
          <w:p w14:paraId="38C67A88" w14:textId="77777777" w:rsidR="00093672" w:rsidRDefault="00714D1E" w:rsidP="4517E377">
            <w:pPr>
              <w:rPr>
                <w:color w:val="000000" w:themeColor="text1"/>
                <w:sz w:val="24"/>
                <w:szCs w:val="24"/>
              </w:rPr>
            </w:pPr>
            <w:proofErr w:type="spellStart"/>
            <w:r w:rsidRPr="4517E377">
              <w:rPr>
                <w:sz w:val="24"/>
                <w:szCs w:val="24"/>
              </w:rPr>
              <w:t>Szkeleton</w:t>
            </w:r>
            <w:proofErr w:type="spellEnd"/>
            <w:r w:rsidRPr="4517E377">
              <w:rPr>
                <w:sz w:val="24"/>
                <w:szCs w:val="24"/>
              </w:rPr>
              <w:t xml:space="preserve"> átadás</w:t>
            </w:r>
          </w:p>
        </w:tc>
        <w:tc>
          <w:tcPr>
            <w:tcW w:w="697" w:type="pct"/>
          </w:tcPr>
          <w:p w14:paraId="69726D9C" w14:textId="77777777" w:rsidR="00093672" w:rsidRDefault="00714D1E" w:rsidP="4517E377">
            <w:pPr>
              <w:rPr>
                <w:color w:val="000000" w:themeColor="text1"/>
                <w:sz w:val="24"/>
                <w:szCs w:val="24"/>
              </w:rPr>
            </w:pPr>
            <w:r w:rsidRPr="4517E377">
              <w:rPr>
                <w:sz w:val="24"/>
                <w:szCs w:val="24"/>
              </w:rPr>
              <w:t>bemutatás</w:t>
            </w:r>
          </w:p>
        </w:tc>
        <w:tc>
          <w:tcPr>
            <w:tcW w:w="633" w:type="pct"/>
          </w:tcPr>
          <w:p w14:paraId="27EC2FB1" w14:textId="77777777" w:rsidR="00093672" w:rsidRDefault="00714D1E" w:rsidP="4517E377">
            <w:pPr>
              <w:rPr>
                <w:color w:val="000000" w:themeColor="text1"/>
                <w:sz w:val="24"/>
                <w:szCs w:val="24"/>
              </w:rPr>
            </w:pPr>
            <w:r w:rsidRPr="4517E377">
              <w:rPr>
                <w:sz w:val="24"/>
                <w:szCs w:val="24"/>
              </w:rPr>
              <w:t>alapvető</w:t>
            </w:r>
          </w:p>
        </w:tc>
        <w:tc>
          <w:tcPr>
            <w:tcW w:w="785" w:type="pct"/>
          </w:tcPr>
          <w:p w14:paraId="43F0073C"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02036A05" w14:textId="77777777" w:rsidR="00093672" w:rsidRDefault="00714D1E" w:rsidP="4517E377">
            <w:pPr>
              <w:rPr>
                <w:color w:val="000000" w:themeColor="text1"/>
                <w:sz w:val="24"/>
                <w:szCs w:val="24"/>
              </w:rPr>
            </w:pPr>
            <w:r w:rsidRPr="4517E377">
              <w:rPr>
                <w:sz w:val="24"/>
                <w:szCs w:val="24"/>
                <w:highlight w:val="white"/>
              </w:rPr>
              <w:t>március 12.</w:t>
            </w:r>
          </w:p>
        </w:tc>
      </w:tr>
      <w:tr w:rsidR="00093672" w14:paraId="5736AA2B" w14:textId="77777777" w:rsidTr="00362C16">
        <w:trPr>
          <w:trHeight w:val="400"/>
        </w:trPr>
        <w:tc>
          <w:tcPr>
            <w:tcW w:w="681" w:type="pct"/>
          </w:tcPr>
          <w:p w14:paraId="33959094" w14:textId="77777777" w:rsidR="00093672" w:rsidRDefault="00714D1E" w:rsidP="4517E377">
            <w:pPr>
              <w:jc w:val="center"/>
              <w:rPr>
                <w:color w:val="000000" w:themeColor="text1"/>
                <w:sz w:val="24"/>
                <w:szCs w:val="24"/>
              </w:rPr>
            </w:pPr>
            <w:r w:rsidRPr="4517E377">
              <w:rPr>
                <w:sz w:val="24"/>
                <w:szCs w:val="24"/>
              </w:rPr>
              <w:t>A2</w:t>
            </w:r>
          </w:p>
        </w:tc>
        <w:tc>
          <w:tcPr>
            <w:tcW w:w="1370" w:type="pct"/>
          </w:tcPr>
          <w:p w14:paraId="6EB66FFE" w14:textId="77777777" w:rsidR="00093672" w:rsidRDefault="00714D1E" w:rsidP="4517E377">
            <w:pPr>
              <w:rPr>
                <w:color w:val="000000" w:themeColor="text1"/>
                <w:sz w:val="24"/>
                <w:szCs w:val="24"/>
              </w:rPr>
            </w:pPr>
            <w:r w:rsidRPr="4517E377">
              <w:rPr>
                <w:sz w:val="24"/>
                <w:szCs w:val="24"/>
              </w:rPr>
              <w:t>Prototípus átadás</w:t>
            </w:r>
          </w:p>
        </w:tc>
        <w:tc>
          <w:tcPr>
            <w:tcW w:w="697" w:type="pct"/>
          </w:tcPr>
          <w:p w14:paraId="5DA20ED3" w14:textId="77777777" w:rsidR="00093672" w:rsidRDefault="00714D1E" w:rsidP="4517E377">
            <w:pPr>
              <w:rPr>
                <w:color w:val="000000" w:themeColor="text1"/>
                <w:sz w:val="24"/>
                <w:szCs w:val="24"/>
              </w:rPr>
            </w:pPr>
            <w:r w:rsidRPr="4517E377">
              <w:rPr>
                <w:sz w:val="24"/>
                <w:szCs w:val="24"/>
              </w:rPr>
              <w:t>bemutatás</w:t>
            </w:r>
          </w:p>
        </w:tc>
        <w:tc>
          <w:tcPr>
            <w:tcW w:w="633" w:type="pct"/>
          </w:tcPr>
          <w:p w14:paraId="1E7A4C00" w14:textId="77777777" w:rsidR="00093672" w:rsidRDefault="00714D1E" w:rsidP="4517E377">
            <w:pPr>
              <w:rPr>
                <w:color w:val="000000" w:themeColor="text1"/>
                <w:sz w:val="24"/>
                <w:szCs w:val="24"/>
              </w:rPr>
            </w:pPr>
            <w:r w:rsidRPr="4517E377">
              <w:rPr>
                <w:sz w:val="24"/>
                <w:szCs w:val="24"/>
              </w:rPr>
              <w:t>alapvető</w:t>
            </w:r>
          </w:p>
        </w:tc>
        <w:tc>
          <w:tcPr>
            <w:tcW w:w="785" w:type="pct"/>
          </w:tcPr>
          <w:p w14:paraId="59574136"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61F23A7B"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április 9.</w:t>
            </w:r>
          </w:p>
        </w:tc>
      </w:tr>
      <w:tr w:rsidR="00093672" w14:paraId="4CC4D274" w14:textId="77777777" w:rsidTr="00362C16">
        <w:trPr>
          <w:trHeight w:val="400"/>
        </w:trPr>
        <w:tc>
          <w:tcPr>
            <w:tcW w:w="681" w:type="pct"/>
          </w:tcPr>
          <w:p w14:paraId="7804E555" w14:textId="77777777" w:rsidR="00093672" w:rsidRDefault="00714D1E" w:rsidP="4517E377">
            <w:pPr>
              <w:jc w:val="center"/>
              <w:rPr>
                <w:color w:val="000000" w:themeColor="text1"/>
                <w:sz w:val="24"/>
                <w:szCs w:val="24"/>
              </w:rPr>
            </w:pPr>
            <w:r w:rsidRPr="4517E377">
              <w:rPr>
                <w:sz w:val="24"/>
                <w:szCs w:val="24"/>
              </w:rPr>
              <w:t>A3</w:t>
            </w:r>
          </w:p>
        </w:tc>
        <w:tc>
          <w:tcPr>
            <w:tcW w:w="1370" w:type="pct"/>
          </w:tcPr>
          <w:p w14:paraId="33157CEB" w14:textId="77777777" w:rsidR="00093672" w:rsidRDefault="00714D1E" w:rsidP="4517E377">
            <w:pPr>
              <w:rPr>
                <w:color w:val="000000" w:themeColor="text1"/>
                <w:sz w:val="24"/>
                <w:szCs w:val="24"/>
              </w:rPr>
            </w:pPr>
            <w:r w:rsidRPr="4517E377">
              <w:rPr>
                <w:sz w:val="24"/>
                <w:szCs w:val="24"/>
              </w:rPr>
              <w:t>Grafikus változat átadás</w:t>
            </w:r>
          </w:p>
        </w:tc>
        <w:tc>
          <w:tcPr>
            <w:tcW w:w="697" w:type="pct"/>
          </w:tcPr>
          <w:p w14:paraId="3B10B202" w14:textId="77777777" w:rsidR="00093672" w:rsidRDefault="00714D1E" w:rsidP="4517E377">
            <w:pPr>
              <w:rPr>
                <w:color w:val="000000" w:themeColor="text1"/>
                <w:sz w:val="24"/>
                <w:szCs w:val="24"/>
              </w:rPr>
            </w:pPr>
            <w:r w:rsidRPr="4517E377">
              <w:rPr>
                <w:sz w:val="24"/>
                <w:szCs w:val="24"/>
              </w:rPr>
              <w:t>bemutatás</w:t>
            </w:r>
          </w:p>
        </w:tc>
        <w:tc>
          <w:tcPr>
            <w:tcW w:w="633" w:type="pct"/>
          </w:tcPr>
          <w:p w14:paraId="580BDA8D" w14:textId="77777777" w:rsidR="00093672" w:rsidRDefault="00714D1E" w:rsidP="4517E377">
            <w:pPr>
              <w:rPr>
                <w:color w:val="000000" w:themeColor="text1"/>
                <w:sz w:val="24"/>
                <w:szCs w:val="24"/>
              </w:rPr>
            </w:pPr>
            <w:r w:rsidRPr="4517E377">
              <w:rPr>
                <w:sz w:val="24"/>
                <w:szCs w:val="24"/>
              </w:rPr>
              <w:t>alapvető</w:t>
            </w:r>
          </w:p>
        </w:tc>
        <w:tc>
          <w:tcPr>
            <w:tcW w:w="785" w:type="pct"/>
          </w:tcPr>
          <w:p w14:paraId="7B70865A"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1B409CAF"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május 1.</w:t>
            </w:r>
          </w:p>
        </w:tc>
      </w:tr>
    </w:tbl>
    <w:p w14:paraId="02F2C34E" w14:textId="77777777" w:rsidR="00093672" w:rsidRDefault="00093672">
      <w:pPr>
        <w:rPr>
          <w:sz w:val="24"/>
          <w:szCs w:val="24"/>
        </w:rPr>
      </w:pPr>
    </w:p>
    <w:p w14:paraId="7C244C7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Egyéb nem funkcionális követelmények</w:t>
      </w:r>
    </w:p>
    <w:p w14:paraId="7FAF8A1A" w14:textId="77777777" w:rsidR="00093672" w:rsidRDefault="00714D1E" w:rsidP="4517E377">
      <w:pPr>
        <w:keepNext/>
        <w:spacing w:before="240" w:after="60"/>
        <w:ind w:firstLine="720"/>
        <w:rPr>
          <w:rFonts w:ascii="Arial" w:eastAsia="Arial" w:hAnsi="Arial" w:cs="Arial"/>
          <w:color w:val="000000" w:themeColor="text1"/>
          <w:sz w:val="24"/>
          <w:szCs w:val="24"/>
        </w:rPr>
      </w:pPr>
      <w:r w:rsidRPr="4517E377">
        <w:rPr>
          <w:rFonts w:ascii="Arial" w:eastAsia="Arial" w:hAnsi="Arial" w:cs="Arial"/>
          <w:sz w:val="24"/>
          <w:szCs w:val="24"/>
        </w:rPr>
        <w:t>Nincsenek egyéb nem funkcionális követelmények.</w:t>
      </w:r>
    </w:p>
    <w:p w14:paraId="2CB119B8"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Lényeges use-</w:t>
      </w:r>
      <w:proofErr w:type="spellStart"/>
      <w:r w:rsidRPr="4517E377">
        <w:rPr>
          <w:rFonts w:ascii="Arial" w:eastAsia="Arial" w:hAnsi="Arial" w:cs="Arial"/>
          <w:b/>
          <w:bCs/>
          <w:i/>
          <w:iCs/>
          <w:sz w:val="28"/>
          <w:szCs w:val="28"/>
        </w:rPr>
        <w:t>case</w:t>
      </w:r>
      <w:proofErr w:type="spellEnd"/>
      <w:r w:rsidRPr="4517E377">
        <w:rPr>
          <w:rFonts w:ascii="Arial" w:eastAsia="Arial" w:hAnsi="Arial" w:cs="Arial"/>
          <w:b/>
          <w:bCs/>
          <w:i/>
          <w:iCs/>
          <w:sz w:val="28"/>
          <w:szCs w:val="28"/>
        </w:rPr>
        <w:t>-ek</w:t>
      </w:r>
    </w:p>
    <w:p w14:paraId="38F92446"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Use-</w:t>
      </w:r>
      <w:proofErr w:type="spellStart"/>
      <w:r w:rsidRPr="4517E377">
        <w:rPr>
          <w:rFonts w:ascii="Arial" w:eastAsia="Arial" w:hAnsi="Arial" w:cs="Arial"/>
          <w:b/>
          <w:bCs/>
          <w:sz w:val="26"/>
          <w:szCs w:val="26"/>
        </w:rPr>
        <w:t>case</w:t>
      </w:r>
      <w:proofErr w:type="spellEnd"/>
      <w:r w:rsidRPr="4517E377">
        <w:rPr>
          <w:rFonts w:ascii="Arial" w:eastAsia="Arial" w:hAnsi="Arial" w:cs="Arial"/>
          <w:b/>
          <w:bCs/>
          <w:sz w:val="26"/>
          <w:szCs w:val="26"/>
        </w:rPr>
        <w:t xml:space="preserve"> leírások</w:t>
      </w:r>
    </w:p>
    <w:p w14:paraId="680A4E5D" w14:textId="77777777" w:rsidR="00093672" w:rsidRDefault="00093672">
      <w:pPr>
        <w:rPr>
          <w:sz w:val="24"/>
          <w:szCs w:val="24"/>
        </w:rPr>
      </w:pP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6667153" w14:textId="77777777" w:rsidTr="00B418CE">
        <w:trPr>
          <w:trHeight w:val="260"/>
        </w:trPr>
        <w:tc>
          <w:tcPr>
            <w:tcW w:w="1554" w:type="pct"/>
            <w:tcBorders>
              <w:bottom w:val="single" w:sz="4" w:space="0" w:color="000000" w:themeColor="text1"/>
            </w:tcBorders>
          </w:tcPr>
          <w:p w14:paraId="09E38507"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162B2DCD" w14:textId="77777777" w:rsidR="00093672" w:rsidRDefault="00714D1E" w:rsidP="4517E377">
            <w:pPr>
              <w:rPr>
                <w:color w:val="000000" w:themeColor="text1"/>
                <w:sz w:val="24"/>
                <w:szCs w:val="24"/>
              </w:rPr>
            </w:pPr>
            <w:proofErr w:type="spellStart"/>
            <w:r w:rsidRPr="4517E377">
              <w:rPr>
                <w:sz w:val="24"/>
                <w:szCs w:val="24"/>
              </w:rPr>
              <w:t>Menu</w:t>
            </w:r>
            <w:proofErr w:type="spellEnd"/>
          </w:p>
        </w:tc>
      </w:tr>
      <w:tr w:rsidR="00093672" w14:paraId="534A95E0" w14:textId="77777777" w:rsidTr="00B418CE">
        <w:trPr>
          <w:trHeight w:val="240"/>
        </w:trPr>
        <w:tc>
          <w:tcPr>
            <w:tcW w:w="1554" w:type="pct"/>
            <w:tcBorders>
              <w:top w:val="single" w:sz="4" w:space="0" w:color="000000" w:themeColor="text1"/>
            </w:tcBorders>
          </w:tcPr>
          <w:p w14:paraId="67518F3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91D68C5"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2A18EEDE" w14:textId="77777777" w:rsidTr="00B418CE">
        <w:trPr>
          <w:trHeight w:val="260"/>
        </w:trPr>
        <w:tc>
          <w:tcPr>
            <w:tcW w:w="1554" w:type="pct"/>
          </w:tcPr>
          <w:p w14:paraId="3EA7ED17"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1C15A21"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4ADB7ABC" w14:textId="77777777" w:rsidTr="00B418CE">
        <w:trPr>
          <w:trHeight w:val="280"/>
        </w:trPr>
        <w:tc>
          <w:tcPr>
            <w:tcW w:w="1554" w:type="pct"/>
          </w:tcPr>
          <w:p w14:paraId="06965385"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42A312B" w14:textId="77777777" w:rsidR="00093672" w:rsidRDefault="00714D1E" w:rsidP="4517E377">
            <w:pPr>
              <w:numPr>
                <w:ilvl w:val="0"/>
                <w:numId w:val="2"/>
              </w:numPr>
              <w:contextualSpacing/>
              <w:rPr>
                <w:color w:val="000000" w:themeColor="text1"/>
                <w:sz w:val="24"/>
                <w:szCs w:val="24"/>
              </w:rPr>
            </w:pPr>
            <w:r w:rsidRPr="4517E377">
              <w:rPr>
                <w:sz w:val="24"/>
                <w:szCs w:val="24"/>
              </w:rPr>
              <w:t>A játékos a menüben az egérrel kiválasztja a kívánt menüpontot.</w:t>
            </w:r>
          </w:p>
        </w:tc>
      </w:tr>
    </w:tbl>
    <w:p w14:paraId="19219836" w14:textId="77777777" w:rsidR="00093672" w:rsidRDefault="00093672">
      <w:pPr>
        <w:rPr>
          <w:sz w:val="24"/>
          <w:szCs w:val="24"/>
        </w:rPr>
      </w:pPr>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48347A7F" w14:textId="77777777" w:rsidTr="00B418CE">
        <w:trPr>
          <w:trHeight w:val="260"/>
        </w:trPr>
        <w:tc>
          <w:tcPr>
            <w:tcW w:w="1554" w:type="pct"/>
            <w:tcBorders>
              <w:bottom w:val="single" w:sz="4" w:space="0" w:color="000000" w:themeColor="text1"/>
            </w:tcBorders>
          </w:tcPr>
          <w:p w14:paraId="65AF25EB"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1FE6CAB5" w14:textId="77777777" w:rsidR="00093672" w:rsidRDefault="00714D1E" w:rsidP="4517E377">
            <w:pPr>
              <w:rPr>
                <w:color w:val="000000" w:themeColor="text1"/>
                <w:sz w:val="24"/>
                <w:szCs w:val="24"/>
              </w:rPr>
            </w:pPr>
            <w:proofErr w:type="spellStart"/>
            <w:r w:rsidRPr="4517E377">
              <w:rPr>
                <w:sz w:val="24"/>
                <w:szCs w:val="24"/>
              </w:rPr>
              <w:t>Choose</w:t>
            </w:r>
            <w:proofErr w:type="spellEnd"/>
            <w:r w:rsidRPr="4517E377">
              <w:rPr>
                <w:sz w:val="24"/>
                <w:szCs w:val="24"/>
              </w:rPr>
              <w:t xml:space="preserve"> </w:t>
            </w:r>
            <w:proofErr w:type="spellStart"/>
            <w:r w:rsidRPr="4517E377">
              <w:rPr>
                <w:sz w:val="24"/>
                <w:szCs w:val="24"/>
              </w:rPr>
              <w:t>level</w:t>
            </w:r>
            <w:proofErr w:type="spellEnd"/>
          </w:p>
        </w:tc>
      </w:tr>
      <w:tr w:rsidR="00093672" w14:paraId="4EA41F18" w14:textId="77777777" w:rsidTr="00B418CE">
        <w:trPr>
          <w:trHeight w:val="240"/>
        </w:trPr>
        <w:tc>
          <w:tcPr>
            <w:tcW w:w="1554" w:type="pct"/>
            <w:tcBorders>
              <w:top w:val="single" w:sz="4" w:space="0" w:color="000000" w:themeColor="text1"/>
            </w:tcBorders>
          </w:tcPr>
          <w:p w14:paraId="28D2C7B2"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7D47CFD" w14:textId="77777777" w:rsidR="00093672" w:rsidRDefault="00714D1E" w:rsidP="4517E377">
            <w:pPr>
              <w:rPr>
                <w:color w:val="000000" w:themeColor="text1"/>
                <w:sz w:val="24"/>
                <w:szCs w:val="24"/>
              </w:rPr>
            </w:pPr>
            <w:r w:rsidRPr="4517E377">
              <w:rPr>
                <w:sz w:val="24"/>
                <w:szCs w:val="24"/>
              </w:rPr>
              <w:t>A játékos kiválaszthatja a kívánt pályát</w:t>
            </w:r>
          </w:p>
        </w:tc>
      </w:tr>
      <w:tr w:rsidR="00093672" w14:paraId="0DC91FB5" w14:textId="77777777" w:rsidTr="00B418CE">
        <w:trPr>
          <w:trHeight w:val="260"/>
        </w:trPr>
        <w:tc>
          <w:tcPr>
            <w:tcW w:w="1554" w:type="pct"/>
          </w:tcPr>
          <w:p w14:paraId="171E0E40"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420A98A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6870B59E" w14:textId="77777777" w:rsidTr="00B418CE">
        <w:trPr>
          <w:trHeight w:val="280"/>
        </w:trPr>
        <w:tc>
          <w:tcPr>
            <w:tcW w:w="1554" w:type="pct"/>
          </w:tcPr>
          <w:p w14:paraId="03F29D17"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E21EA05" w14:textId="77777777" w:rsidR="00093672" w:rsidRDefault="00714D1E" w:rsidP="4517E377">
            <w:pPr>
              <w:numPr>
                <w:ilvl w:val="0"/>
                <w:numId w:val="5"/>
              </w:numPr>
              <w:contextualSpacing/>
              <w:rPr>
                <w:color w:val="000000" w:themeColor="text1"/>
                <w:sz w:val="24"/>
                <w:szCs w:val="24"/>
              </w:rPr>
            </w:pPr>
            <w:r w:rsidRPr="4517E377">
              <w:rPr>
                <w:sz w:val="24"/>
                <w:szCs w:val="24"/>
              </w:rPr>
              <w:t>A játékos a menüben az egérrel kiválasztja a kívánt pályát.</w:t>
            </w:r>
          </w:p>
        </w:tc>
      </w:tr>
    </w:tbl>
    <w:p w14:paraId="7194DBDC" w14:textId="77777777" w:rsidR="00093672" w:rsidRDefault="00093672">
      <w:pPr>
        <w:rPr>
          <w:sz w:val="24"/>
          <w:szCs w:val="24"/>
        </w:rPr>
      </w:pP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6071AB9D" w14:textId="77777777" w:rsidTr="00B418CE">
        <w:trPr>
          <w:trHeight w:val="260"/>
        </w:trPr>
        <w:tc>
          <w:tcPr>
            <w:tcW w:w="1554" w:type="pct"/>
            <w:tcBorders>
              <w:bottom w:val="single" w:sz="4" w:space="0" w:color="000000" w:themeColor="text1"/>
            </w:tcBorders>
          </w:tcPr>
          <w:p w14:paraId="54AD3954" w14:textId="77777777" w:rsidR="00093672" w:rsidRDefault="00714D1E" w:rsidP="4517E377">
            <w:pPr>
              <w:rPr>
                <w:color w:val="000000" w:themeColor="text1"/>
                <w:sz w:val="24"/>
                <w:szCs w:val="24"/>
              </w:rPr>
            </w:pPr>
            <w:r w:rsidRPr="4517E377">
              <w:rPr>
                <w:b/>
                <w:bCs/>
                <w:sz w:val="24"/>
                <w:szCs w:val="24"/>
              </w:rPr>
              <w:lastRenderedPageBreak/>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1A5BE410" w14:textId="77777777" w:rsidR="00093672" w:rsidRDefault="00714D1E" w:rsidP="4517E377">
            <w:pPr>
              <w:rPr>
                <w:color w:val="000000" w:themeColor="text1"/>
                <w:sz w:val="24"/>
                <w:szCs w:val="24"/>
              </w:rPr>
            </w:pPr>
            <w:r w:rsidRPr="4517E377">
              <w:rPr>
                <w:sz w:val="24"/>
                <w:szCs w:val="24"/>
              </w:rPr>
              <w:t xml:space="preserve">Start </w:t>
            </w:r>
            <w:proofErr w:type="spellStart"/>
            <w:r w:rsidRPr="4517E377">
              <w:rPr>
                <w:sz w:val="24"/>
                <w:szCs w:val="24"/>
              </w:rPr>
              <w:t>new</w:t>
            </w:r>
            <w:proofErr w:type="spellEnd"/>
            <w:r w:rsidRPr="4517E377">
              <w:rPr>
                <w:sz w:val="24"/>
                <w:szCs w:val="24"/>
              </w:rPr>
              <w:t xml:space="preserve"> game</w:t>
            </w:r>
          </w:p>
        </w:tc>
      </w:tr>
      <w:tr w:rsidR="00093672" w14:paraId="1EF29815" w14:textId="77777777" w:rsidTr="00B418CE">
        <w:trPr>
          <w:trHeight w:val="240"/>
        </w:trPr>
        <w:tc>
          <w:tcPr>
            <w:tcW w:w="1554" w:type="pct"/>
            <w:tcBorders>
              <w:top w:val="single" w:sz="4" w:space="0" w:color="000000" w:themeColor="text1"/>
            </w:tcBorders>
          </w:tcPr>
          <w:p w14:paraId="3FE938AB"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60D36B21"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14CEC5F1" w14:textId="77777777" w:rsidTr="00B418CE">
        <w:trPr>
          <w:trHeight w:val="260"/>
        </w:trPr>
        <w:tc>
          <w:tcPr>
            <w:tcW w:w="1554" w:type="pct"/>
          </w:tcPr>
          <w:p w14:paraId="0209D00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AB6F269"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B4FEBA1" w14:textId="77777777" w:rsidTr="00B418CE">
        <w:trPr>
          <w:trHeight w:val="280"/>
        </w:trPr>
        <w:tc>
          <w:tcPr>
            <w:tcW w:w="1554" w:type="pct"/>
          </w:tcPr>
          <w:p w14:paraId="50156ED8"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28B2C0BC" w14:textId="77777777" w:rsidR="00093672" w:rsidRDefault="00714D1E" w:rsidP="4517E377">
            <w:pPr>
              <w:numPr>
                <w:ilvl w:val="0"/>
                <w:numId w:val="6"/>
              </w:numPr>
              <w:contextualSpacing/>
              <w:rPr>
                <w:color w:val="000000" w:themeColor="text1"/>
                <w:sz w:val="24"/>
                <w:szCs w:val="24"/>
              </w:rPr>
            </w:pPr>
            <w:r w:rsidRPr="4517E377">
              <w:rPr>
                <w:sz w:val="24"/>
                <w:szCs w:val="24"/>
              </w:rPr>
              <w:t>A játékos a menüben az egérrel kiválasztva elindíthat egy új játékot.</w:t>
            </w:r>
          </w:p>
        </w:tc>
      </w:tr>
    </w:tbl>
    <w:p w14:paraId="769D0D3C" w14:textId="77777777" w:rsidR="00093672" w:rsidRDefault="00093672">
      <w:pPr>
        <w:rPr>
          <w:sz w:val="24"/>
          <w:szCs w:val="24"/>
        </w:rPr>
      </w:pP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5D69624E" w14:textId="77777777" w:rsidTr="00B418CE">
        <w:trPr>
          <w:trHeight w:val="260"/>
        </w:trPr>
        <w:tc>
          <w:tcPr>
            <w:tcW w:w="1554" w:type="pct"/>
            <w:tcBorders>
              <w:bottom w:val="single" w:sz="4" w:space="0" w:color="000000" w:themeColor="text1"/>
            </w:tcBorders>
          </w:tcPr>
          <w:p w14:paraId="453CAA57"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08F040B8" w14:textId="77777777" w:rsidR="00093672" w:rsidRDefault="00714D1E" w:rsidP="4517E377">
            <w:pPr>
              <w:rPr>
                <w:color w:val="000000" w:themeColor="text1"/>
                <w:sz w:val="24"/>
                <w:szCs w:val="24"/>
              </w:rPr>
            </w:pPr>
            <w:proofErr w:type="spellStart"/>
            <w:r w:rsidRPr="4517E377">
              <w:rPr>
                <w:sz w:val="24"/>
                <w:szCs w:val="24"/>
              </w:rPr>
              <w:t>Control</w:t>
            </w:r>
            <w:proofErr w:type="spellEnd"/>
          </w:p>
        </w:tc>
      </w:tr>
      <w:tr w:rsidR="00093672" w14:paraId="792C6A7B" w14:textId="77777777" w:rsidTr="00B418CE">
        <w:trPr>
          <w:trHeight w:val="240"/>
        </w:trPr>
        <w:tc>
          <w:tcPr>
            <w:tcW w:w="1554" w:type="pct"/>
            <w:tcBorders>
              <w:top w:val="single" w:sz="4" w:space="0" w:color="000000" w:themeColor="text1"/>
            </w:tcBorders>
          </w:tcPr>
          <w:p w14:paraId="3064928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FE50C22" w14:textId="77777777" w:rsidR="00093672" w:rsidRDefault="00714D1E" w:rsidP="4517E377">
            <w:pPr>
              <w:rPr>
                <w:color w:val="000000" w:themeColor="text1"/>
                <w:sz w:val="24"/>
                <w:szCs w:val="24"/>
              </w:rPr>
            </w:pPr>
            <w:r w:rsidRPr="4517E377">
              <w:rPr>
                <w:sz w:val="24"/>
                <w:szCs w:val="24"/>
              </w:rPr>
              <w:t>A játékosok tudják irányítani a munkásokat</w:t>
            </w:r>
          </w:p>
        </w:tc>
      </w:tr>
      <w:tr w:rsidR="00093672" w14:paraId="21C2D9E0" w14:textId="77777777" w:rsidTr="00B418CE">
        <w:trPr>
          <w:trHeight w:val="260"/>
        </w:trPr>
        <w:tc>
          <w:tcPr>
            <w:tcW w:w="1554" w:type="pct"/>
          </w:tcPr>
          <w:p w14:paraId="0A30F1F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20A8978E"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0EBB9B0E" w14:textId="77777777" w:rsidTr="00B418CE">
        <w:trPr>
          <w:trHeight w:val="280"/>
        </w:trPr>
        <w:tc>
          <w:tcPr>
            <w:tcW w:w="1554" w:type="pct"/>
          </w:tcPr>
          <w:p w14:paraId="261F80CB"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5E76208C" w14:textId="77777777" w:rsidR="00093672" w:rsidRDefault="00714D1E" w:rsidP="4517E377">
            <w:pPr>
              <w:numPr>
                <w:ilvl w:val="0"/>
                <w:numId w:val="8"/>
              </w:numPr>
              <w:contextualSpacing/>
              <w:rPr>
                <w:color w:val="000000" w:themeColor="text1"/>
                <w:sz w:val="24"/>
                <w:szCs w:val="24"/>
              </w:rPr>
            </w:pPr>
            <w:r w:rsidRPr="4517E377">
              <w:rPr>
                <w:sz w:val="24"/>
                <w:szCs w:val="24"/>
              </w:rPr>
              <w:t>A megfelelő gombokkal a játékosok irányítják a munkásokat.</w:t>
            </w:r>
          </w:p>
          <w:p w14:paraId="5587B27F" w14:textId="77777777" w:rsidR="00093672" w:rsidRDefault="00714D1E" w:rsidP="4517E377">
            <w:pPr>
              <w:numPr>
                <w:ilvl w:val="1"/>
                <w:numId w:val="8"/>
              </w:numPr>
              <w:contextualSpacing/>
              <w:rPr>
                <w:color w:val="000000" w:themeColor="text1"/>
                <w:sz w:val="24"/>
                <w:szCs w:val="24"/>
              </w:rPr>
            </w:pPr>
            <w:r w:rsidRPr="4517E377">
              <w:rPr>
                <w:sz w:val="24"/>
                <w:szCs w:val="24"/>
              </w:rPr>
              <w:t>A munkások a ládákat el tudják tolni</w:t>
            </w:r>
          </w:p>
          <w:p w14:paraId="79D451E0" w14:textId="77777777" w:rsidR="00093672" w:rsidRDefault="00714D1E" w:rsidP="4517E377">
            <w:pPr>
              <w:numPr>
                <w:ilvl w:val="1"/>
                <w:numId w:val="8"/>
              </w:numPr>
              <w:contextualSpacing/>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munkás</w:t>
            </w:r>
          </w:p>
          <w:p w14:paraId="444E5F9F" w14:textId="77777777" w:rsidR="00093672" w:rsidRDefault="00714D1E" w:rsidP="4517E377">
            <w:pPr>
              <w:numPr>
                <w:ilvl w:val="1"/>
                <w:numId w:val="8"/>
              </w:numPr>
              <w:contextualSpacing/>
              <w:rPr>
                <w:color w:val="000000" w:themeColor="text1"/>
                <w:sz w:val="24"/>
                <w:szCs w:val="24"/>
              </w:rPr>
            </w:pPr>
            <w:r w:rsidRPr="4517E377">
              <w:rPr>
                <w:sz w:val="24"/>
                <w:szCs w:val="24"/>
              </w:rPr>
              <w:t>A munkás nem tud falakon és oszlopokon átlépni</w:t>
            </w:r>
          </w:p>
          <w:p w14:paraId="5DE637EB" w14:textId="77777777" w:rsidR="00093672" w:rsidRDefault="00714D1E" w:rsidP="4517E377">
            <w:pPr>
              <w:numPr>
                <w:ilvl w:val="1"/>
                <w:numId w:val="8"/>
              </w:numPr>
              <w:contextualSpacing/>
              <w:rPr>
                <w:color w:val="000000" w:themeColor="text1"/>
                <w:sz w:val="24"/>
                <w:szCs w:val="24"/>
              </w:rPr>
            </w:pPr>
            <w:r w:rsidRPr="4517E377">
              <w:rPr>
                <w:sz w:val="24"/>
                <w:szCs w:val="24"/>
              </w:rPr>
              <w:t>Lyukra lépve a munkás leesik, meghal</w:t>
            </w:r>
          </w:p>
        </w:tc>
      </w:tr>
    </w:tbl>
    <w:p w14:paraId="54CD245A" w14:textId="77777777" w:rsidR="00093672" w:rsidRDefault="00093672">
      <w:pPr>
        <w:rPr>
          <w:sz w:val="24"/>
          <w:szCs w:val="24"/>
        </w:rPr>
      </w:pP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8A8AB15" w14:textId="77777777" w:rsidTr="00B418CE">
        <w:trPr>
          <w:trHeight w:val="260"/>
        </w:trPr>
        <w:tc>
          <w:tcPr>
            <w:tcW w:w="1554" w:type="pct"/>
            <w:tcBorders>
              <w:bottom w:val="single" w:sz="4" w:space="0" w:color="000000" w:themeColor="text1"/>
            </w:tcBorders>
          </w:tcPr>
          <w:p w14:paraId="179196CB" w14:textId="77777777" w:rsidR="00093672" w:rsidRDefault="00714D1E" w:rsidP="4517E377">
            <w:pPr>
              <w:rPr>
                <w:color w:val="000000" w:themeColor="text1"/>
                <w:sz w:val="24"/>
                <w:szCs w:val="24"/>
              </w:rPr>
            </w:pPr>
            <w:r w:rsidRPr="4517E377">
              <w:rPr>
                <w:b/>
                <w:bCs/>
                <w:sz w:val="24"/>
                <w:szCs w:val="24"/>
              </w:rPr>
              <w:t>Use-</w:t>
            </w:r>
            <w:proofErr w:type="spellStart"/>
            <w:r w:rsidRPr="4517E377">
              <w:rPr>
                <w:b/>
                <w:bCs/>
                <w:sz w:val="24"/>
                <w:szCs w:val="24"/>
              </w:rPr>
              <w:t>case</w:t>
            </w:r>
            <w:proofErr w:type="spellEnd"/>
            <w:r w:rsidRPr="4517E377">
              <w:rPr>
                <w:b/>
                <w:bCs/>
                <w:sz w:val="24"/>
                <w:szCs w:val="24"/>
              </w:rPr>
              <w:t xml:space="preserve"> neve</w:t>
            </w:r>
          </w:p>
        </w:tc>
        <w:tc>
          <w:tcPr>
            <w:tcW w:w="3446" w:type="pct"/>
            <w:tcBorders>
              <w:bottom w:val="single" w:sz="4" w:space="0" w:color="000000" w:themeColor="text1"/>
            </w:tcBorders>
          </w:tcPr>
          <w:p w14:paraId="41D89666" w14:textId="77777777" w:rsidR="00093672" w:rsidRDefault="00714D1E" w:rsidP="4517E377">
            <w:pPr>
              <w:rPr>
                <w:color w:val="000000" w:themeColor="text1"/>
                <w:sz w:val="24"/>
                <w:szCs w:val="24"/>
              </w:rPr>
            </w:pPr>
            <w:proofErr w:type="spellStart"/>
            <w:r w:rsidRPr="4517E377">
              <w:rPr>
                <w:sz w:val="24"/>
                <w:szCs w:val="24"/>
              </w:rPr>
              <w:t>Exit</w:t>
            </w:r>
            <w:proofErr w:type="spellEnd"/>
          </w:p>
        </w:tc>
      </w:tr>
      <w:tr w:rsidR="00093672" w14:paraId="5954EFEE" w14:textId="77777777" w:rsidTr="00B418CE">
        <w:trPr>
          <w:trHeight w:val="240"/>
        </w:trPr>
        <w:tc>
          <w:tcPr>
            <w:tcW w:w="1554" w:type="pct"/>
            <w:tcBorders>
              <w:top w:val="single" w:sz="4" w:space="0" w:color="000000" w:themeColor="text1"/>
            </w:tcBorders>
          </w:tcPr>
          <w:p w14:paraId="4362B29A"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B6B0428" w14:textId="77777777" w:rsidR="00093672" w:rsidRDefault="00714D1E" w:rsidP="4517E377">
            <w:pPr>
              <w:rPr>
                <w:color w:val="000000" w:themeColor="text1"/>
                <w:sz w:val="24"/>
                <w:szCs w:val="24"/>
              </w:rPr>
            </w:pPr>
            <w:r w:rsidRPr="4517E377">
              <w:rPr>
                <w:sz w:val="24"/>
                <w:szCs w:val="24"/>
              </w:rPr>
              <w:t>A játékos az egérrel a megfelelő helyre kattintva ki tud lépni az alkalmazásból</w:t>
            </w:r>
          </w:p>
        </w:tc>
      </w:tr>
      <w:tr w:rsidR="00093672" w14:paraId="10566526" w14:textId="77777777" w:rsidTr="00B418CE">
        <w:trPr>
          <w:trHeight w:val="260"/>
        </w:trPr>
        <w:tc>
          <w:tcPr>
            <w:tcW w:w="1554" w:type="pct"/>
          </w:tcPr>
          <w:p w14:paraId="2BB7A59E"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7119B82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2B2AC7D" w14:textId="77777777" w:rsidTr="00B418CE">
        <w:trPr>
          <w:trHeight w:val="280"/>
        </w:trPr>
        <w:tc>
          <w:tcPr>
            <w:tcW w:w="1554" w:type="pct"/>
          </w:tcPr>
          <w:p w14:paraId="4E491F23"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11F89568" w14:textId="77777777" w:rsidR="00093672" w:rsidRDefault="00714D1E" w:rsidP="4517E377">
            <w:pPr>
              <w:numPr>
                <w:ilvl w:val="0"/>
                <w:numId w:val="7"/>
              </w:numPr>
              <w:contextualSpacing/>
              <w:rPr>
                <w:color w:val="000000" w:themeColor="text1"/>
                <w:sz w:val="24"/>
                <w:szCs w:val="24"/>
              </w:rPr>
            </w:pPr>
            <w:r w:rsidRPr="4517E377">
              <w:rPr>
                <w:sz w:val="24"/>
                <w:szCs w:val="24"/>
              </w:rPr>
              <w:t>A játékos az egérrel a megfelelő helyre kattintva ki tud lépni az alkalmazásból</w:t>
            </w:r>
          </w:p>
        </w:tc>
      </w:tr>
    </w:tbl>
    <w:p w14:paraId="1231BE67" w14:textId="77777777" w:rsidR="00093672" w:rsidRDefault="00093672">
      <w:pPr>
        <w:keepNext/>
        <w:spacing w:before="240" w:after="60"/>
        <w:rPr>
          <w:rFonts w:ascii="Arial" w:eastAsia="Arial" w:hAnsi="Arial" w:cs="Arial"/>
          <w:sz w:val="26"/>
          <w:szCs w:val="26"/>
        </w:rPr>
      </w:pPr>
    </w:p>
    <w:p w14:paraId="5B580637"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Use-</w:t>
      </w:r>
      <w:proofErr w:type="spellStart"/>
      <w:r w:rsidRPr="4517E377">
        <w:rPr>
          <w:rFonts w:ascii="Arial" w:eastAsia="Arial" w:hAnsi="Arial" w:cs="Arial"/>
          <w:b/>
          <w:bCs/>
          <w:sz w:val="26"/>
          <w:szCs w:val="26"/>
        </w:rPr>
        <w:t>case</w:t>
      </w:r>
      <w:proofErr w:type="spellEnd"/>
      <w:r w:rsidRPr="4517E377">
        <w:rPr>
          <w:rFonts w:ascii="Arial" w:eastAsia="Arial" w:hAnsi="Arial" w:cs="Arial"/>
          <w:b/>
          <w:bCs/>
          <w:sz w:val="26"/>
          <w:szCs w:val="26"/>
        </w:rPr>
        <w:t xml:space="preserve"> diagram</w:t>
      </w:r>
    </w:p>
    <w:p w14:paraId="086D0EE3" w14:textId="77777777" w:rsidR="00B418CE" w:rsidRDefault="00714D1E" w:rsidP="00B418CE">
      <w:pPr>
        <w:jc w:val="center"/>
      </w:pPr>
      <w:r>
        <w:rPr>
          <w:rFonts w:ascii="Arial" w:eastAsia="Arial" w:hAnsi="Arial" w:cs="Arial"/>
          <w:b/>
          <w:noProof/>
          <w:sz w:val="26"/>
          <w:szCs w:val="26"/>
        </w:rPr>
        <w:drawing>
          <wp:inline distT="0" distB="0" distL="114300" distR="114300" wp14:anchorId="02BD7218" wp14:editId="07777777">
            <wp:extent cx="5095875" cy="3314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095875" cy="3314700"/>
                    </a:xfrm>
                    <a:prstGeom prst="rect">
                      <a:avLst/>
                    </a:prstGeom>
                    <a:ln/>
                  </pic:spPr>
                </pic:pic>
              </a:graphicData>
            </a:graphic>
          </wp:inline>
        </w:drawing>
      </w:r>
    </w:p>
    <w:p w14:paraId="36FEB5B0" w14:textId="0A876CFE" w:rsidR="00093672" w:rsidRDefault="00714D1E">
      <w:pPr>
        <w:rPr>
          <w:sz w:val="24"/>
          <w:szCs w:val="24"/>
        </w:rPr>
      </w:pPr>
      <w:r>
        <w:br w:type="page"/>
      </w:r>
    </w:p>
    <w:p w14:paraId="1150D853"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Szótár</w:t>
      </w:r>
    </w:p>
    <w:p w14:paraId="452083A0" w14:textId="47C439EE" w:rsidR="003F6B56" w:rsidRDefault="003F6B56" w:rsidP="00783616"/>
    <w:p w14:paraId="764267D3" w14:textId="77777777" w:rsidR="003F6B56" w:rsidRDefault="003F6B56" w:rsidP="003F6B56">
      <w:pPr>
        <w:spacing w:before="120"/>
        <w:rPr>
          <w:iCs/>
          <w:color w:val="auto"/>
          <w:sz w:val="24"/>
          <w:szCs w:val="24"/>
        </w:rPr>
      </w:pPr>
      <w:r>
        <w:rPr>
          <w:b/>
          <w:iCs/>
          <w:color w:val="auto"/>
          <w:sz w:val="24"/>
          <w:szCs w:val="24"/>
        </w:rPr>
        <w:t>alapterület</w:t>
      </w:r>
      <w:r>
        <w:rPr>
          <w:iCs/>
          <w:color w:val="auto"/>
          <w:sz w:val="24"/>
          <w:szCs w:val="24"/>
        </w:rPr>
        <w:t xml:space="preserve"> - Az adott elem mérete.</w:t>
      </w:r>
    </w:p>
    <w:p w14:paraId="6C96025C" w14:textId="77777777" w:rsidR="003F6B56" w:rsidRDefault="003F6B56" w:rsidP="003F6B56">
      <w:pPr>
        <w:spacing w:before="120"/>
        <w:rPr>
          <w:iCs/>
          <w:color w:val="auto"/>
          <w:sz w:val="24"/>
          <w:szCs w:val="24"/>
        </w:rPr>
      </w:pPr>
      <w:r>
        <w:rPr>
          <w:b/>
          <w:iCs/>
          <w:color w:val="auto"/>
          <w:sz w:val="24"/>
          <w:szCs w:val="24"/>
        </w:rPr>
        <w:t>dolgozó</w:t>
      </w:r>
      <w:r>
        <w:rPr>
          <w:iCs/>
          <w:color w:val="auto"/>
          <w:sz w:val="24"/>
          <w:szCs w:val="24"/>
        </w:rPr>
        <w:t xml:space="preserve"> - </w:t>
      </w:r>
      <w:proofErr w:type="spellStart"/>
      <w:r>
        <w:rPr>
          <w:iCs/>
          <w:color w:val="auto"/>
          <w:sz w:val="24"/>
          <w:szCs w:val="24"/>
        </w:rPr>
        <w:t>Szinoníma</w:t>
      </w:r>
      <w:proofErr w:type="spellEnd"/>
      <w:r>
        <w:rPr>
          <w:iCs/>
          <w:color w:val="auto"/>
          <w:sz w:val="24"/>
          <w:szCs w:val="24"/>
        </w:rPr>
        <w:t xml:space="preserve"> a munkásra. (</w:t>
      </w:r>
      <w:proofErr w:type="spellStart"/>
      <w:r>
        <w:rPr>
          <w:iCs/>
          <w:color w:val="auto"/>
          <w:sz w:val="24"/>
          <w:szCs w:val="24"/>
        </w:rPr>
        <w:t>lsd</w:t>
      </w:r>
      <w:proofErr w:type="spellEnd"/>
      <w:r>
        <w:rPr>
          <w:iCs/>
          <w:color w:val="auto"/>
          <w:sz w:val="24"/>
          <w:szCs w:val="24"/>
        </w:rPr>
        <w:t>. munkás)</w:t>
      </w:r>
    </w:p>
    <w:p w14:paraId="51E5753D" w14:textId="77777777" w:rsidR="003F6B56" w:rsidRDefault="003F6B56" w:rsidP="003F6B56">
      <w:pPr>
        <w:spacing w:before="120"/>
        <w:rPr>
          <w:iCs/>
          <w:color w:val="auto"/>
          <w:sz w:val="24"/>
          <w:szCs w:val="24"/>
        </w:rPr>
      </w:pPr>
      <w:r>
        <w:rPr>
          <w:b/>
          <w:iCs/>
          <w:color w:val="auto"/>
          <w:sz w:val="24"/>
          <w:szCs w:val="24"/>
        </w:rPr>
        <w:t>elem</w:t>
      </w:r>
      <w:r>
        <w:rPr>
          <w:iCs/>
          <w:color w:val="auto"/>
          <w:sz w:val="24"/>
          <w:szCs w:val="24"/>
        </w:rPr>
        <w:t xml:space="preserve"> - A játékban megjelenő dolgok összefoglaló neve.</w:t>
      </w:r>
    </w:p>
    <w:p w14:paraId="6ACF7BB3" w14:textId="77777777" w:rsidR="003F6B56" w:rsidRDefault="003F6B56" w:rsidP="003F6B56">
      <w:pPr>
        <w:spacing w:before="120"/>
        <w:rPr>
          <w:iCs/>
          <w:color w:val="auto"/>
          <w:sz w:val="24"/>
          <w:szCs w:val="24"/>
        </w:rPr>
      </w:pPr>
      <w:r>
        <w:rPr>
          <w:b/>
          <w:iCs/>
          <w:color w:val="auto"/>
          <w:sz w:val="24"/>
          <w:szCs w:val="24"/>
        </w:rPr>
        <w:t>eltolható</w:t>
      </w:r>
      <w:r>
        <w:rPr>
          <w:iCs/>
          <w:color w:val="auto"/>
          <w:sz w:val="24"/>
          <w:szCs w:val="24"/>
        </w:rPr>
        <w:t xml:space="preserve"> - A munkások képesek mozgatni.</w:t>
      </w:r>
    </w:p>
    <w:p w14:paraId="34C97A5D" w14:textId="77777777" w:rsidR="003F6B56" w:rsidRDefault="003F6B56" w:rsidP="003F6B56">
      <w:pPr>
        <w:spacing w:before="120"/>
        <w:rPr>
          <w:iCs/>
          <w:color w:val="auto"/>
          <w:sz w:val="24"/>
          <w:szCs w:val="24"/>
        </w:rPr>
      </w:pPr>
      <w:r>
        <w:rPr>
          <w:b/>
          <w:iCs/>
          <w:color w:val="auto"/>
          <w:sz w:val="24"/>
          <w:szCs w:val="24"/>
        </w:rPr>
        <w:t>eltolódás</w:t>
      </w:r>
      <w:r>
        <w:rPr>
          <w:iCs/>
          <w:color w:val="auto"/>
          <w:sz w:val="24"/>
          <w:szCs w:val="24"/>
        </w:rPr>
        <w:t xml:space="preserve"> - Egy másik elem miatt bekövetkezett lépés.</w:t>
      </w:r>
    </w:p>
    <w:p w14:paraId="306810D6" w14:textId="77777777" w:rsidR="003F6B56" w:rsidRDefault="003F6B56" w:rsidP="003F6B56">
      <w:pPr>
        <w:spacing w:before="120"/>
        <w:rPr>
          <w:iCs/>
          <w:color w:val="auto"/>
          <w:sz w:val="24"/>
          <w:szCs w:val="24"/>
        </w:rPr>
      </w:pPr>
      <w:r>
        <w:rPr>
          <w:b/>
          <w:iCs/>
          <w:color w:val="auto"/>
          <w:sz w:val="24"/>
          <w:szCs w:val="24"/>
        </w:rPr>
        <w:t>előírt hely</w:t>
      </w:r>
      <w:r>
        <w:rPr>
          <w:iCs/>
          <w:color w:val="auto"/>
          <w:sz w:val="24"/>
          <w:szCs w:val="24"/>
        </w:rPr>
        <w:t xml:space="preserve"> - Egy előre meghatározott mező, ahova ládát el kell juttatni.</w:t>
      </w:r>
    </w:p>
    <w:p w14:paraId="235AAD6C" w14:textId="77777777" w:rsidR="003F6B56" w:rsidRDefault="003F6B56" w:rsidP="003F6B56">
      <w:pPr>
        <w:spacing w:before="120"/>
        <w:rPr>
          <w:iCs/>
          <w:color w:val="auto"/>
          <w:sz w:val="24"/>
          <w:szCs w:val="24"/>
        </w:rPr>
      </w:pPr>
      <w:r>
        <w:rPr>
          <w:b/>
          <w:iCs/>
          <w:color w:val="auto"/>
          <w:sz w:val="24"/>
          <w:szCs w:val="24"/>
        </w:rPr>
        <w:t xml:space="preserve">fal </w:t>
      </w:r>
      <w:r>
        <w:rPr>
          <w:iCs/>
          <w:color w:val="auto"/>
          <w:sz w:val="24"/>
          <w:szCs w:val="24"/>
        </w:rPr>
        <w:t>- A pálya egy olyan eleme, ami nem mozgatható. Ez határolja a pályát.</w:t>
      </w:r>
    </w:p>
    <w:p w14:paraId="68BBCD3E" w14:textId="77777777" w:rsidR="003F6B56" w:rsidRDefault="003F6B56" w:rsidP="003F6B56">
      <w:pPr>
        <w:spacing w:before="120"/>
        <w:rPr>
          <w:iCs/>
          <w:color w:val="auto"/>
          <w:sz w:val="24"/>
          <w:szCs w:val="24"/>
          <w:lang w:val="en-US"/>
        </w:rPr>
      </w:pPr>
      <w:r>
        <w:rPr>
          <w:b/>
          <w:iCs/>
          <w:color w:val="auto"/>
          <w:sz w:val="24"/>
          <w:szCs w:val="24"/>
        </w:rPr>
        <w:t>hely</w:t>
      </w:r>
      <w:r>
        <w:rPr>
          <w:iCs/>
          <w:color w:val="auto"/>
          <w:sz w:val="24"/>
          <w:szCs w:val="24"/>
        </w:rPr>
        <w:t xml:space="preserve"> - A mező </w:t>
      </w:r>
      <w:proofErr w:type="spellStart"/>
      <w:r>
        <w:rPr>
          <w:iCs/>
          <w:color w:val="auto"/>
          <w:sz w:val="24"/>
          <w:szCs w:val="24"/>
        </w:rPr>
        <w:t>szinonímája</w:t>
      </w:r>
      <w:proofErr w:type="spellEnd"/>
      <w:r>
        <w:rPr>
          <w:iCs/>
          <w:color w:val="auto"/>
          <w:sz w:val="24"/>
          <w:szCs w:val="24"/>
        </w:rPr>
        <w:t>. (</w:t>
      </w:r>
      <w:proofErr w:type="spellStart"/>
      <w:r>
        <w:rPr>
          <w:iCs/>
          <w:color w:val="auto"/>
          <w:sz w:val="24"/>
          <w:szCs w:val="24"/>
        </w:rPr>
        <w:t>lsd</w:t>
      </w:r>
      <w:proofErr w:type="spellEnd"/>
      <w:r>
        <w:rPr>
          <w:iCs/>
          <w:color w:val="auto"/>
          <w:sz w:val="24"/>
          <w:szCs w:val="24"/>
        </w:rPr>
        <w:t>. mező)</w:t>
      </w:r>
    </w:p>
    <w:p w14:paraId="07BDA888" w14:textId="77777777" w:rsidR="003F6B56" w:rsidRDefault="003F6B56" w:rsidP="003F6B56">
      <w:pPr>
        <w:spacing w:before="120"/>
        <w:rPr>
          <w:iCs/>
          <w:color w:val="auto"/>
          <w:sz w:val="24"/>
          <w:szCs w:val="24"/>
        </w:rPr>
      </w:pPr>
      <w:r>
        <w:rPr>
          <w:b/>
          <w:iCs/>
          <w:color w:val="auto"/>
          <w:sz w:val="24"/>
          <w:szCs w:val="24"/>
        </w:rPr>
        <w:t>játék elvesztése</w:t>
      </w:r>
      <w:r>
        <w:rPr>
          <w:iCs/>
          <w:color w:val="auto"/>
          <w:sz w:val="24"/>
          <w:szCs w:val="24"/>
        </w:rPr>
        <w:t xml:space="preserve"> - A játék befejezésénél bekövetkező, egy lehetséges kimenetel. Akinek a munkása meghal, a játékot elveszti.</w:t>
      </w:r>
    </w:p>
    <w:p w14:paraId="11F71731" w14:textId="77777777" w:rsidR="003F6B56" w:rsidRDefault="003F6B56" w:rsidP="003F6B56">
      <w:pPr>
        <w:spacing w:before="120"/>
        <w:rPr>
          <w:iCs/>
          <w:color w:val="auto"/>
          <w:sz w:val="24"/>
          <w:szCs w:val="24"/>
        </w:rPr>
      </w:pPr>
      <w:r>
        <w:rPr>
          <w:b/>
          <w:iCs/>
          <w:color w:val="auto"/>
          <w:sz w:val="24"/>
          <w:szCs w:val="24"/>
        </w:rPr>
        <w:t>játék megnyerése</w:t>
      </w:r>
      <w:r>
        <w:rPr>
          <w:iCs/>
          <w:color w:val="auto"/>
          <w:sz w:val="24"/>
          <w:szCs w:val="24"/>
        </w:rPr>
        <w:t xml:space="preserve"> - A játék befejezésénél bekövetkező, egy lehetséges kimenetel. Az </w:t>
      </w:r>
      <w:proofErr w:type="gramStart"/>
      <w:r>
        <w:rPr>
          <w:iCs/>
          <w:color w:val="auto"/>
          <w:sz w:val="24"/>
          <w:szCs w:val="24"/>
        </w:rPr>
        <w:t>nyeri</w:t>
      </w:r>
      <w:proofErr w:type="gramEnd"/>
      <w:r>
        <w:rPr>
          <w:iCs/>
          <w:color w:val="auto"/>
          <w:sz w:val="24"/>
          <w:szCs w:val="24"/>
        </w:rPr>
        <w:t xml:space="preserve"> akinek a munkásának a legtöbb pontja van.</w:t>
      </w:r>
    </w:p>
    <w:p w14:paraId="4F41659A" w14:textId="77777777" w:rsidR="003F6B56" w:rsidRDefault="003F6B56" w:rsidP="003F6B56">
      <w:pPr>
        <w:spacing w:before="120"/>
        <w:rPr>
          <w:iCs/>
          <w:color w:val="auto"/>
          <w:sz w:val="24"/>
          <w:szCs w:val="24"/>
        </w:rPr>
      </w:pPr>
      <w:r>
        <w:rPr>
          <w:b/>
          <w:iCs/>
          <w:color w:val="auto"/>
          <w:sz w:val="24"/>
          <w:szCs w:val="24"/>
        </w:rPr>
        <w:t>kapcsoló</w:t>
      </w:r>
      <w:r>
        <w:rPr>
          <w:iCs/>
          <w:color w:val="auto"/>
          <w:sz w:val="24"/>
          <w:szCs w:val="24"/>
        </w:rPr>
        <w:t xml:space="preserve"> - Egy olyan </w:t>
      </w:r>
      <w:proofErr w:type="gramStart"/>
      <w:r>
        <w:rPr>
          <w:iCs/>
          <w:color w:val="auto"/>
          <w:sz w:val="24"/>
          <w:szCs w:val="24"/>
        </w:rPr>
        <w:t>elem</w:t>
      </w:r>
      <w:proofErr w:type="gramEnd"/>
      <w:r>
        <w:rPr>
          <w:iCs/>
          <w:color w:val="auto"/>
          <w:sz w:val="24"/>
          <w:szCs w:val="24"/>
        </w:rPr>
        <w:t xml:space="preserve"> aminek lehet az állapotát változtatni (ki- és bekapcsolt).</w:t>
      </w:r>
    </w:p>
    <w:p w14:paraId="1AE3A4A2" w14:textId="77777777" w:rsidR="003F6B56" w:rsidRDefault="003F6B56" w:rsidP="003F6B56">
      <w:pPr>
        <w:spacing w:before="120"/>
        <w:rPr>
          <w:iCs/>
          <w:color w:val="auto"/>
          <w:sz w:val="24"/>
          <w:szCs w:val="24"/>
        </w:rPr>
      </w:pPr>
      <w:r>
        <w:rPr>
          <w:b/>
          <w:iCs/>
          <w:color w:val="auto"/>
          <w:sz w:val="24"/>
          <w:szCs w:val="24"/>
        </w:rPr>
        <w:t>kapcsoló életbe lép</w:t>
      </w:r>
      <w:r>
        <w:rPr>
          <w:iCs/>
          <w:color w:val="auto"/>
          <w:sz w:val="24"/>
          <w:szCs w:val="24"/>
        </w:rPr>
        <w:t xml:space="preserve"> - A kapcsoló állapota megváltozik.</w:t>
      </w:r>
    </w:p>
    <w:p w14:paraId="2A2F8C9B" w14:textId="77777777" w:rsidR="003F6B56" w:rsidRDefault="003F6B56" w:rsidP="003F6B56">
      <w:pPr>
        <w:spacing w:before="120"/>
        <w:rPr>
          <w:iCs/>
          <w:color w:val="auto"/>
          <w:sz w:val="24"/>
          <w:szCs w:val="24"/>
        </w:rPr>
      </w:pPr>
      <w:r>
        <w:rPr>
          <w:b/>
          <w:iCs/>
          <w:color w:val="auto"/>
          <w:sz w:val="24"/>
          <w:szCs w:val="24"/>
        </w:rPr>
        <w:t>leesik</w:t>
      </w:r>
      <w:r>
        <w:rPr>
          <w:iCs/>
          <w:color w:val="auto"/>
          <w:sz w:val="24"/>
          <w:szCs w:val="24"/>
        </w:rPr>
        <w:t xml:space="preserve"> - Eltűnik a pályáról.</w:t>
      </w:r>
    </w:p>
    <w:p w14:paraId="7D31E129" w14:textId="77777777" w:rsidR="003F6B56" w:rsidRDefault="003F6B56" w:rsidP="003F6B56">
      <w:pPr>
        <w:spacing w:before="120"/>
        <w:rPr>
          <w:iCs/>
          <w:color w:val="auto"/>
          <w:sz w:val="24"/>
          <w:szCs w:val="24"/>
        </w:rPr>
      </w:pPr>
      <w:r>
        <w:rPr>
          <w:b/>
          <w:iCs/>
          <w:color w:val="auto"/>
          <w:sz w:val="24"/>
          <w:szCs w:val="24"/>
        </w:rPr>
        <w:t>lyuk</w:t>
      </w:r>
      <w:r>
        <w:rPr>
          <w:iCs/>
          <w:color w:val="auto"/>
          <w:sz w:val="24"/>
          <w:szCs w:val="24"/>
        </w:rPr>
        <w:t xml:space="preserve"> - Olyan mező </w:t>
      </w:r>
      <w:proofErr w:type="gramStart"/>
      <w:r>
        <w:rPr>
          <w:iCs/>
          <w:color w:val="auto"/>
          <w:sz w:val="24"/>
          <w:szCs w:val="24"/>
        </w:rPr>
        <w:t>amire</w:t>
      </w:r>
      <w:proofErr w:type="gramEnd"/>
      <w:r>
        <w:rPr>
          <w:iCs/>
          <w:color w:val="auto"/>
          <w:sz w:val="24"/>
          <w:szCs w:val="24"/>
        </w:rPr>
        <w:t xml:space="preserve"> ha rákerül valami, az leesik.</w:t>
      </w:r>
    </w:p>
    <w:p w14:paraId="7D97CD57" w14:textId="77777777" w:rsidR="003F6B56" w:rsidRDefault="003F6B56" w:rsidP="003F6B56">
      <w:pPr>
        <w:spacing w:before="120"/>
        <w:rPr>
          <w:iCs/>
          <w:color w:val="auto"/>
          <w:sz w:val="24"/>
          <w:szCs w:val="24"/>
        </w:rPr>
      </w:pPr>
      <w:r>
        <w:rPr>
          <w:b/>
          <w:iCs/>
          <w:color w:val="auto"/>
          <w:sz w:val="24"/>
          <w:szCs w:val="24"/>
        </w:rPr>
        <w:t>lyukhoz tartozik</w:t>
      </w:r>
      <w:r>
        <w:rPr>
          <w:iCs/>
          <w:color w:val="auto"/>
          <w:sz w:val="24"/>
          <w:szCs w:val="24"/>
        </w:rPr>
        <w:t xml:space="preserve"> - Az adott lyukat irányítja.</w:t>
      </w:r>
    </w:p>
    <w:p w14:paraId="43AD6EBA" w14:textId="77777777" w:rsidR="003F6B56" w:rsidRDefault="003F6B56" w:rsidP="003F6B56">
      <w:pPr>
        <w:spacing w:before="120"/>
        <w:rPr>
          <w:iCs/>
          <w:color w:val="auto"/>
          <w:sz w:val="24"/>
          <w:szCs w:val="24"/>
        </w:rPr>
      </w:pPr>
      <w:r>
        <w:rPr>
          <w:b/>
          <w:iCs/>
          <w:color w:val="auto"/>
          <w:sz w:val="24"/>
          <w:szCs w:val="24"/>
        </w:rPr>
        <w:t>láda</w:t>
      </w:r>
      <w:r>
        <w:rPr>
          <w:iCs/>
          <w:color w:val="auto"/>
          <w:sz w:val="24"/>
          <w:szCs w:val="24"/>
        </w:rPr>
        <w:t xml:space="preserve"> - A játékban található elem, ezeket tologatják a munkások.</w:t>
      </w:r>
    </w:p>
    <w:p w14:paraId="6F7DB39A" w14:textId="77777777" w:rsidR="003F6B56" w:rsidRDefault="003F6B56" w:rsidP="003F6B56">
      <w:pPr>
        <w:spacing w:before="120"/>
        <w:rPr>
          <w:iCs/>
          <w:color w:val="auto"/>
          <w:sz w:val="24"/>
          <w:szCs w:val="24"/>
        </w:rPr>
      </w:pPr>
      <w:r>
        <w:rPr>
          <w:b/>
          <w:iCs/>
          <w:color w:val="auto"/>
          <w:sz w:val="24"/>
          <w:szCs w:val="24"/>
        </w:rPr>
        <w:t>láda a helyén van</w:t>
      </w:r>
      <w:r>
        <w:rPr>
          <w:iCs/>
          <w:color w:val="auto"/>
          <w:sz w:val="24"/>
          <w:szCs w:val="24"/>
        </w:rPr>
        <w:t xml:space="preserve"> - A láda már a neki előre meghatározott mezőn van.</w:t>
      </w:r>
    </w:p>
    <w:p w14:paraId="44601993" w14:textId="77777777" w:rsidR="003F6B56" w:rsidRDefault="003F6B56" w:rsidP="003F6B56">
      <w:pPr>
        <w:spacing w:before="120"/>
        <w:rPr>
          <w:iCs/>
          <w:color w:val="auto"/>
          <w:sz w:val="24"/>
          <w:szCs w:val="24"/>
        </w:rPr>
      </w:pPr>
      <w:r>
        <w:rPr>
          <w:b/>
          <w:iCs/>
          <w:color w:val="auto"/>
          <w:sz w:val="24"/>
          <w:szCs w:val="24"/>
        </w:rPr>
        <w:t>lép</w:t>
      </w:r>
      <w:r>
        <w:rPr>
          <w:iCs/>
          <w:color w:val="auto"/>
          <w:sz w:val="24"/>
          <w:szCs w:val="24"/>
        </w:rPr>
        <w:t xml:space="preserve"> - A munkás egyik mezőről átkerül a másikra.</w:t>
      </w:r>
    </w:p>
    <w:p w14:paraId="35C1F558" w14:textId="77777777" w:rsidR="003F6B56" w:rsidRDefault="003F6B56" w:rsidP="003F6B56">
      <w:pPr>
        <w:spacing w:before="120"/>
        <w:rPr>
          <w:iCs/>
          <w:color w:val="auto"/>
          <w:sz w:val="24"/>
          <w:szCs w:val="24"/>
        </w:rPr>
      </w:pPr>
      <w:r>
        <w:rPr>
          <w:b/>
          <w:iCs/>
          <w:color w:val="auto"/>
          <w:sz w:val="24"/>
          <w:szCs w:val="24"/>
        </w:rPr>
        <w:t>mező</w:t>
      </w:r>
      <w:r>
        <w:rPr>
          <w:iCs/>
          <w:color w:val="auto"/>
          <w:sz w:val="24"/>
          <w:szCs w:val="24"/>
        </w:rPr>
        <w:t xml:space="preserve"> - A raktár, tehát a pálya egysége, ilyenekből épül fel.</w:t>
      </w:r>
    </w:p>
    <w:p w14:paraId="6CEDFBBF" w14:textId="77777777" w:rsidR="003F6B56" w:rsidRDefault="003F6B56" w:rsidP="003F6B56">
      <w:pPr>
        <w:spacing w:before="120"/>
        <w:rPr>
          <w:iCs/>
          <w:color w:val="auto"/>
          <w:sz w:val="24"/>
          <w:szCs w:val="24"/>
        </w:rPr>
      </w:pPr>
      <w:r>
        <w:rPr>
          <w:b/>
          <w:iCs/>
          <w:color w:val="auto"/>
          <w:sz w:val="24"/>
          <w:szCs w:val="24"/>
        </w:rPr>
        <w:t>munkás meghal</w:t>
      </w:r>
      <w:r>
        <w:rPr>
          <w:iCs/>
          <w:color w:val="auto"/>
          <w:sz w:val="24"/>
          <w:szCs w:val="24"/>
        </w:rPr>
        <w:t xml:space="preserve"> - Az adott munkás szereplő eltűnik a pályáról.</w:t>
      </w:r>
    </w:p>
    <w:p w14:paraId="00DFB2DF" w14:textId="77777777" w:rsidR="003F6B56" w:rsidRDefault="003F6B56" w:rsidP="003F6B56">
      <w:pPr>
        <w:spacing w:before="120"/>
        <w:rPr>
          <w:iCs/>
          <w:color w:val="auto"/>
          <w:sz w:val="24"/>
          <w:szCs w:val="24"/>
        </w:rPr>
      </w:pPr>
      <w:r>
        <w:rPr>
          <w:b/>
          <w:iCs/>
          <w:color w:val="auto"/>
          <w:sz w:val="24"/>
          <w:szCs w:val="24"/>
        </w:rPr>
        <w:t>munkás</w:t>
      </w:r>
      <w:r>
        <w:rPr>
          <w:iCs/>
          <w:color w:val="auto"/>
          <w:sz w:val="24"/>
          <w:szCs w:val="24"/>
        </w:rPr>
        <w:t xml:space="preserve"> - A játékosok által irányított elem, szereplő.</w:t>
      </w:r>
    </w:p>
    <w:p w14:paraId="20DDB874" w14:textId="77777777" w:rsidR="003F6B56" w:rsidRDefault="003F6B56" w:rsidP="003F6B56">
      <w:pPr>
        <w:spacing w:before="120"/>
        <w:rPr>
          <w:iCs/>
          <w:color w:val="auto"/>
          <w:sz w:val="24"/>
          <w:szCs w:val="24"/>
        </w:rPr>
      </w:pPr>
      <w:r>
        <w:rPr>
          <w:b/>
          <w:iCs/>
          <w:color w:val="auto"/>
          <w:sz w:val="24"/>
          <w:szCs w:val="24"/>
        </w:rPr>
        <w:t>négyzet</w:t>
      </w:r>
      <w:r>
        <w:rPr>
          <w:iCs/>
          <w:color w:val="auto"/>
          <w:sz w:val="24"/>
          <w:szCs w:val="24"/>
        </w:rPr>
        <w:t xml:space="preserve"> - A mező </w:t>
      </w:r>
      <w:proofErr w:type="spellStart"/>
      <w:r>
        <w:rPr>
          <w:iCs/>
          <w:color w:val="auto"/>
          <w:sz w:val="24"/>
          <w:szCs w:val="24"/>
        </w:rPr>
        <w:t>szinonímája</w:t>
      </w:r>
      <w:proofErr w:type="spellEnd"/>
      <w:r>
        <w:rPr>
          <w:iCs/>
          <w:color w:val="auto"/>
          <w:sz w:val="24"/>
          <w:szCs w:val="24"/>
        </w:rPr>
        <w:t>. (</w:t>
      </w:r>
      <w:proofErr w:type="spellStart"/>
      <w:r>
        <w:rPr>
          <w:iCs/>
          <w:color w:val="auto"/>
          <w:sz w:val="24"/>
          <w:szCs w:val="24"/>
        </w:rPr>
        <w:t>lsd</w:t>
      </w:r>
      <w:proofErr w:type="spellEnd"/>
      <w:r>
        <w:rPr>
          <w:iCs/>
          <w:color w:val="auto"/>
          <w:sz w:val="24"/>
          <w:szCs w:val="24"/>
        </w:rPr>
        <w:t>. mező)</w:t>
      </w:r>
    </w:p>
    <w:p w14:paraId="74FA10C2" w14:textId="77777777" w:rsidR="003F6B56" w:rsidRDefault="003F6B56" w:rsidP="003F6B56">
      <w:pPr>
        <w:spacing w:before="120"/>
        <w:rPr>
          <w:iCs/>
          <w:color w:val="auto"/>
          <w:sz w:val="24"/>
          <w:szCs w:val="24"/>
        </w:rPr>
      </w:pPr>
      <w:r>
        <w:rPr>
          <w:b/>
          <w:iCs/>
          <w:color w:val="auto"/>
          <w:sz w:val="24"/>
          <w:szCs w:val="24"/>
        </w:rPr>
        <w:t>oszlop</w:t>
      </w:r>
      <w:r>
        <w:rPr>
          <w:iCs/>
          <w:color w:val="auto"/>
          <w:sz w:val="24"/>
          <w:szCs w:val="24"/>
        </w:rPr>
        <w:t xml:space="preserve"> - A pályát határoló falhoz nem csatlakozó, egy mező alapterületű fal.</w:t>
      </w:r>
    </w:p>
    <w:p w14:paraId="3861C6EB" w14:textId="77777777" w:rsidR="003F6B56" w:rsidRDefault="003F6B56" w:rsidP="003F6B56">
      <w:pPr>
        <w:spacing w:before="120"/>
        <w:rPr>
          <w:iCs/>
          <w:color w:val="auto"/>
          <w:sz w:val="24"/>
          <w:szCs w:val="24"/>
        </w:rPr>
      </w:pPr>
      <w:r>
        <w:rPr>
          <w:b/>
          <w:iCs/>
          <w:color w:val="auto"/>
          <w:sz w:val="24"/>
          <w:szCs w:val="24"/>
        </w:rPr>
        <w:t>pálya</w:t>
      </w:r>
      <w:r>
        <w:rPr>
          <w:iCs/>
          <w:color w:val="auto"/>
          <w:sz w:val="24"/>
          <w:szCs w:val="24"/>
        </w:rPr>
        <w:t xml:space="preserve"> - Ahol a játék játszható, egy raktárt szimulál.</w:t>
      </w:r>
    </w:p>
    <w:p w14:paraId="1A18FEEA" w14:textId="77777777" w:rsidR="003F6B56" w:rsidRDefault="003F6B56" w:rsidP="003F6B56">
      <w:pPr>
        <w:spacing w:before="120"/>
        <w:rPr>
          <w:iCs/>
          <w:color w:val="auto"/>
          <w:sz w:val="24"/>
          <w:szCs w:val="24"/>
        </w:rPr>
      </w:pPr>
      <w:r>
        <w:rPr>
          <w:b/>
          <w:iCs/>
          <w:color w:val="auto"/>
          <w:sz w:val="24"/>
          <w:szCs w:val="24"/>
        </w:rPr>
        <w:t>raktár</w:t>
      </w:r>
      <w:r>
        <w:rPr>
          <w:iCs/>
          <w:color w:val="auto"/>
          <w:sz w:val="24"/>
          <w:szCs w:val="24"/>
        </w:rPr>
        <w:t xml:space="preserve"> - Egy raktárépületet szimulál, maga a játék végig itt folyik.</w:t>
      </w:r>
    </w:p>
    <w:p w14:paraId="4BF80CCE" w14:textId="77777777" w:rsidR="003F6B56" w:rsidRDefault="003F6B56" w:rsidP="003F6B56">
      <w:pPr>
        <w:spacing w:before="120"/>
        <w:rPr>
          <w:iCs/>
          <w:color w:val="auto"/>
          <w:sz w:val="24"/>
          <w:szCs w:val="24"/>
        </w:rPr>
      </w:pPr>
      <w:r>
        <w:rPr>
          <w:b/>
          <w:iCs/>
          <w:color w:val="auto"/>
          <w:sz w:val="24"/>
          <w:szCs w:val="24"/>
        </w:rPr>
        <w:t>szomszédos négyzet</w:t>
      </w:r>
      <w:r>
        <w:rPr>
          <w:iCs/>
          <w:color w:val="auto"/>
          <w:sz w:val="24"/>
          <w:szCs w:val="24"/>
        </w:rPr>
        <w:t xml:space="preserve"> - Olyan négyzet melynek egyik oldala közös az adott négyzettel.</w:t>
      </w:r>
    </w:p>
    <w:p w14:paraId="061024B7" w14:textId="77777777" w:rsidR="003F6B56" w:rsidRDefault="003F6B56" w:rsidP="003F6B56">
      <w:pPr>
        <w:spacing w:before="120"/>
        <w:rPr>
          <w:iCs/>
          <w:color w:val="auto"/>
          <w:sz w:val="24"/>
          <w:szCs w:val="24"/>
        </w:rPr>
      </w:pPr>
      <w:r>
        <w:rPr>
          <w:b/>
          <w:iCs/>
          <w:color w:val="auto"/>
          <w:sz w:val="24"/>
          <w:szCs w:val="24"/>
        </w:rPr>
        <w:t>válaszfal</w:t>
      </w:r>
      <w:r>
        <w:rPr>
          <w:iCs/>
          <w:color w:val="auto"/>
          <w:sz w:val="24"/>
          <w:szCs w:val="24"/>
        </w:rPr>
        <w:t xml:space="preserve"> - A pályát határoló falhoz csatlakozó falrész.</w:t>
      </w:r>
    </w:p>
    <w:p w14:paraId="4DEF2957" w14:textId="77777777" w:rsidR="003F6B56" w:rsidRDefault="003F6B56" w:rsidP="00783616"/>
    <w:p w14:paraId="05EB2CE5" w14:textId="77777777" w:rsidR="00093672" w:rsidRDefault="00714D1E" w:rsidP="00EA17E3">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Projekt terv</w:t>
      </w:r>
    </w:p>
    <w:p w14:paraId="5EA8C181" w14:textId="77777777" w:rsidR="009C17EC" w:rsidRPr="002E0914" w:rsidRDefault="009C17EC" w:rsidP="00EA17E3">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Lépések, határidők</w:t>
      </w:r>
    </w:p>
    <w:p w14:paraId="0B145705" w14:textId="77777777" w:rsidR="009C17EC" w:rsidRDefault="009C17EC" w:rsidP="00EA17E3">
      <w:pPr>
        <w:keepNext/>
      </w:pPr>
    </w:p>
    <w:tbl>
      <w:tblPr>
        <w:tblStyle w:val="Vilgosrnykols1jellszn"/>
        <w:tblW w:w="5000" w:type="pct"/>
        <w:tblLook w:val="0660" w:firstRow="1" w:lastRow="1" w:firstColumn="0" w:lastColumn="0" w:noHBand="1" w:noVBand="1"/>
      </w:tblPr>
      <w:tblGrid>
        <w:gridCol w:w="1361"/>
        <w:gridCol w:w="3344"/>
        <w:gridCol w:w="2291"/>
        <w:gridCol w:w="2292"/>
      </w:tblGrid>
      <w:tr w:rsidR="009C17EC" w14:paraId="6367B184" w14:textId="77777777" w:rsidTr="00186413">
        <w:trPr>
          <w:cnfStyle w:val="100000000000" w:firstRow="1" w:lastRow="0" w:firstColumn="0" w:lastColumn="0" w:oddVBand="0" w:evenVBand="0" w:oddHBand="0" w:evenHBand="0" w:firstRowFirstColumn="0" w:firstRowLastColumn="0" w:lastRowFirstColumn="0" w:lastRowLastColumn="0"/>
        </w:trPr>
        <w:tc>
          <w:tcPr>
            <w:tcW w:w="682" w:type="pct"/>
            <w:noWrap/>
          </w:tcPr>
          <w:p w14:paraId="265B1689" w14:textId="77777777" w:rsidR="009C17EC" w:rsidRDefault="009C17EC" w:rsidP="00EA17E3">
            <w:pPr>
              <w:keepNext/>
            </w:pPr>
            <w:r>
              <w:t>Sorszám</w:t>
            </w:r>
          </w:p>
        </w:tc>
        <w:tc>
          <w:tcPr>
            <w:tcW w:w="1817" w:type="pct"/>
          </w:tcPr>
          <w:p w14:paraId="0F7C56B2" w14:textId="77777777" w:rsidR="009C17EC" w:rsidRDefault="009C17EC" w:rsidP="00EA17E3">
            <w:pPr>
              <w:keepNext/>
            </w:pPr>
            <w:r>
              <w:t>Lépés</w:t>
            </w:r>
          </w:p>
        </w:tc>
        <w:tc>
          <w:tcPr>
            <w:tcW w:w="1250" w:type="pct"/>
          </w:tcPr>
          <w:p w14:paraId="3016A4BC" w14:textId="77777777" w:rsidR="009C17EC" w:rsidRDefault="009C17EC" w:rsidP="00EA17E3">
            <w:pPr>
              <w:keepNext/>
            </w:pPr>
            <w:r>
              <w:t>Jelleg</w:t>
            </w:r>
          </w:p>
        </w:tc>
        <w:tc>
          <w:tcPr>
            <w:tcW w:w="1250" w:type="pct"/>
          </w:tcPr>
          <w:p w14:paraId="6FBA915E" w14:textId="77777777" w:rsidR="009C17EC" w:rsidRDefault="009C17EC" w:rsidP="00EA17E3">
            <w:pPr>
              <w:keepNext/>
            </w:pPr>
            <w:r>
              <w:t>Határidő</w:t>
            </w:r>
          </w:p>
        </w:tc>
      </w:tr>
      <w:tr w:rsidR="009C17EC" w14:paraId="709F6AE7" w14:textId="77777777" w:rsidTr="00186413">
        <w:tc>
          <w:tcPr>
            <w:tcW w:w="682" w:type="pct"/>
            <w:noWrap/>
          </w:tcPr>
          <w:p w14:paraId="1C120439" w14:textId="77777777" w:rsidR="009C17EC" w:rsidRPr="00A25AB3" w:rsidRDefault="009C17EC" w:rsidP="00186413">
            <w:pPr>
              <w:jc w:val="right"/>
              <w:rPr>
                <w:b/>
              </w:rPr>
            </w:pPr>
            <w:r w:rsidRPr="00A25AB3">
              <w:rPr>
                <w:b/>
              </w:rPr>
              <w:t>1.</w:t>
            </w:r>
          </w:p>
        </w:tc>
        <w:tc>
          <w:tcPr>
            <w:tcW w:w="1817" w:type="pct"/>
          </w:tcPr>
          <w:p w14:paraId="7A38CE6D" w14:textId="77777777" w:rsidR="009C17EC" w:rsidRDefault="009C17EC" w:rsidP="00186413">
            <w:pPr>
              <w:pStyle w:val="DecimalAligned"/>
            </w:pPr>
            <w:r w:rsidRPr="00A25AB3">
              <w:t>Követelmény, projekt, funkcionalitás</w:t>
            </w:r>
          </w:p>
        </w:tc>
        <w:tc>
          <w:tcPr>
            <w:tcW w:w="1250" w:type="pct"/>
          </w:tcPr>
          <w:p w14:paraId="705435FD" w14:textId="77777777" w:rsidR="009C17EC" w:rsidRDefault="009C17EC" w:rsidP="00186413">
            <w:pPr>
              <w:pStyle w:val="DecimalAligned"/>
            </w:pPr>
            <w:r>
              <w:t>dokumentáció</w:t>
            </w:r>
          </w:p>
        </w:tc>
        <w:tc>
          <w:tcPr>
            <w:tcW w:w="1250" w:type="pct"/>
          </w:tcPr>
          <w:p w14:paraId="69A817A1" w14:textId="77777777" w:rsidR="009C17EC" w:rsidRDefault="009C17EC" w:rsidP="00186413">
            <w:pPr>
              <w:pStyle w:val="DecimalAligned"/>
            </w:pPr>
            <w:r>
              <w:t>Február 19.</w:t>
            </w:r>
          </w:p>
        </w:tc>
      </w:tr>
      <w:tr w:rsidR="009C17EC" w14:paraId="7043894E" w14:textId="77777777" w:rsidTr="00186413">
        <w:tc>
          <w:tcPr>
            <w:tcW w:w="682" w:type="pct"/>
            <w:noWrap/>
          </w:tcPr>
          <w:p w14:paraId="2ED523F1" w14:textId="77777777" w:rsidR="009C17EC" w:rsidRPr="00A25AB3" w:rsidRDefault="009C17EC" w:rsidP="00186413">
            <w:pPr>
              <w:jc w:val="right"/>
              <w:rPr>
                <w:b/>
              </w:rPr>
            </w:pPr>
            <w:r w:rsidRPr="00A25AB3">
              <w:rPr>
                <w:b/>
              </w:rPr>
              <w:t>2.</w:t>
            </w:r>
          </w:p>
        </w:tc>
        <w:tc>
          <w:tcPr>
            <w:tcW w:w="1817" w:type="pct"/>
          </w:tcPr>
          <w:p w14:paraId="41D0B07D" w14:textId="77777777" w:rsidR="009C17EC" w:rsidRDefault="009C17EC" w:rsidP="00186413">
            <w:pPr>
              <w:pStyle w:val="DecimalAligned"/>
            </w:pPr>
            <w:r w:rsidRPr="00A25AB3">
              <w:t>Analízis modell kidolgozása 1.</w:t>
            </w:r>
          </w:p>
        </w:tc>
        <w:tc>
          <w:tcPr>
            <w:tcW w:w="1250" w:type="pct"/>
          </w:tcPr>
          <w:p w14:paraId="7E0F8060" w14:textId="77777777" w:rsidR="009C17EC" w:rsidRDefault="009C17EC" w:rsidP="00186413">
            <w:pPr>
              <w:pStyle w:val="DecimalAligned"/>
            </w:pPr>
            <w:r>
              <w:t>dokumentáció</w:t>
            </w:r>
          </w:p>
        </w:tc>
        <w:tc>
          <w:tcPr>
            <w:tcW w:w="1250" w:type="pct"/>
          </w:tcPr>
          <w:p w14:paraId="33BCE254" w14:textId="77777777" w:rsidR="009C17EC" w:rsidRDefault="009C17EC" w:rsidP="00186413">
            <w:pPr>
              <w:pStyle w:val="DecimalAligned"/>
            </w:pPr>
            <w:r>
              <w:t>Február 26.</w:t>
            </w:r>
          </w:p>
        </w:tc>
      </w:tr>
      <w:tr w:rsidR="009C17EC" w14:paraId="14C03690" w14:textId="77777777" w:rsidTr="00186413">
        <w:tc>
          <w:tcPr>
            <w:tcW w:w="682" w:type="pct"/>
            <w:noWrap/>
          </w:tcPr>
          <w:p w14:paraId="69F7588A" w14:textId="77777777" w:rsidR="009C17EC" w:rsidRPr="00A25AB3" w:rsidRDefault="009C17EC" w:rsidP="00186413">
            <w:pPr>
              <w:jc w:val="right"/>
              <w:rPr>
                <w:b/>
              </w:rPr>
            </w:pPr>
            <w:r w:rsidRPr="00A25AB3">
              <w:rPr>
                <w:b/>
              </w:rPr>
              <w:t>3.</w:t>
            </w:r>
          </w:p>
        </w:tc>
        <w:tc>
          <w:tcPr>
            <w:tcW w:w="1817" w:type="pct"/>
          </w:tcPr>
          <w:p w14:paraId="510C92DA" w14:textId="77777777" w:rsidR="009C17EC" w:rsidRDefault="009C17EC" w:rsidP="00186413">
            <w:pPr>
              <w:pStyle w:val="DecimalAligned"/>
            </w:pPr>
            <w:r w:rsidRPr="00A25AB3">
              <w:t>Analízis modell kidolgozása 2.</w:t>
            </w:r>
          </w:p>
        </w:tc>
        <w:tc>
          <w:tcPr>
            <w:tcW w:w="1250" w:type="pct"/>
          </w:tcPr>
          <w:p w14:paraId="6A6AA489" w14:textId="77777777" w:rsidR="009C17EC" w:rsidRPr="00066827" w:rsidRDefault="009C17EC" w:rsidP="00186413">
            <w:pPr>
              <w:pStyle w:val="DecimalAligned"/>
            </w:pPr>
            <w:r>
              <w:t>dokumentáció</w:t>
            </w:r>
          </w:p>
        </w:tc>
        <w:tc>
          <w:tcPr>
            <w:tcW w:w="1250" w:type="pct"/>
          </w:tcPr>
          <w:p w14:paraId="183718D4" w14:textId="77777777" w:rsidR="009C17EC" w:rsidRDefault="009C17EC" w:rsidP="00186413">
            <w:pPr>
              <w:pStyle w:val="DecimalAligned"/>
            </w:pPr>
            <w:r>
              <w:t>Március 5.</w:t>
            </w:r>
          </w:p>
        </w:tc>
      </w:tr>
      <w:tr w:rsidR="009C17EC" w14:paraId="12E48D14" w14:textId="77777777" w:rsidTr="00186413">
        <w:tc>
          <w:tcPr>
            <w:tcW w:w="682" w:type="pct"/>
            <w:noWrap/>
          </w:tcPr>
          <w:p w14:paraId="2CF9F8F9" w14:textId="77777777" w:rsidR="009C17EC" w:rsidRPr="00A25AB3" w:rsidRDefault="009C17EC" w:rsidP="00186413">
            <w:pPr>
              <w:jc w:val="right"/>
              <w:rPr>
                <w:b/>
              </w:rPr>
            </w:pPr>
            <w:r w:rsidRPr="00A25AB3">
              <w:rPr>
                <w:b/>
              </w:rPr>
              <w:t>4.</w:t>
            </w:r>
          </w:p>
        </w:tc>
        <w:tc>
          <w:tcPr>
            <w:tcW w:w="1817" w:type="pct"/>
          </w:tcPr>
          <w:p w14:paraId="0CD126F3" w14:textId="77777777" w:rsidR="009C17EC" w:rsidRDefault="009C17EC" w:rsidP="00186413">
            <w:pPr>
              <w:pStyle w:val="DecimalAligned"/>
            </w:pPr>
            <w:proofErr w:type="spellStart"/>
            <w:r w:rsidRPr="00A25AB3">
              <w:t>Szkeleton</w:t>
            </w:r>
            <w:proofErr w:type="spellEnd"/>
            <w:r w:rsidRPr="00A25AB3">
              <w:t xml:space="preserve"> tervezése</w:t>
            </w:r>
          </w:p>
        </w:tc>
        <w:tc>
          <w:tcPr>
            <w:tcW w:w="1250" w:type="pct"/>
          </w:tcPr>
          <w:p w14:paraId="4ECFFE7C" w14:textId="77777777" w:rsidR="009C17EC" w:rsidRDefault="009C17EC" w:rsidP="00186413">
            <w:pPr>
              <w:pStyle w:val="DecimalAligned"/>
            </w:pPr>
            <w:r>
              <w:t>dokumentáció</w:t>
            </w:r>
          </w:p>
        </w:tc>
        <w:tc>
          <w:tcPr>
            <w:tcW w:w="1250" w:type="pct"/>
          </w:tcPr>
          <w:p w14:paraId="1C62BC75" w14:textId="77777777" w:rsidR="009C17EC" w:rsidRDefault="009C17EC" w:rsidP="00186413">
            <w:pPr>
              <w:pStyle w:val="DecimalAligned"/>
            </w:pPr>
            <w:r>
              <w:t>Március 12.</w:t>
            </w:r>
          </w:p>
        </w:tc>
      </w:tr>
      <w:tr w:rsidR="009C17EC" w14:paraId="118DF217" w14:textId="77777777" w:rsidTr="00186413">
        <w:tc>
          <w:tcPr>
            <w:tcW w:w="682" w:type="pct"/>
            <w:noWrap/>
          </w:tcPr>
          <w:p w14:paraId="6504F10F" w14:textId="77777777" w:rsidR="009C17EC" w:rsidRPr="00A25AB3" w:rsidRDefault="009C17EC" w:rsidP="00186413">
            <w:pPr>
              <w:jc w:val="right"/>
              <w:rPr>
                <w:b/>
              </w:rPr>
            </w:pPr>
            <w:r w:rsidRPr="00A25AB3">
              <w:rPr>
                <w:b/>
              </w:rPr>
              <w:t>5.</w:t>
            </w:r>
          </w:p>
        </w:tc>
        <w:tc>
          <w:tcPr>
            <w:tcW w:w="1817" w:type="pct"/>
          </w:tcPr>
          <w:p w14:paraId="09A0C084" w14:textId="77777777" w:rsidR="009C17EC" w:rsidRDefault="009C17EC" w:rsidP="00186413">
            <w:pPr>
              <w:pStyle w:val="DecimalAligned"/>
            </w:pPr>
            <w:proofErr w:type="spellStart"/>
            <w:r w:rsidRPr="00A25AB3">
              <w:t>Szkeleton</w:t>
            </w:r>
            <w:proofErr w:type="spellEnd"/>
          </w:p>
        </w:tc>
        <w:tc>
          <w:tcPr>
            <w:tcW w:w="1250" w:type="pct"/>
          </w:tcPr>
          <w:p w14:paraId="7706494A" w14:textId="77777777" w:rsidR="009C17EC" w:rsidRDefault="009C17EC" w:rsidP="00186413">
            <w:pPr>
              <w:pStyle w:val="DecimalAligned"/>
            </w:pPr>
            <w:r>
              <w:t>szoftver</w:t>
            </w:r>
          </w:p>
        </w:tc>
        <w:tc>
          <w:tcPr>
            <w:tcW w:w="1250" w:type="pct"/>
          </w:tcPr>
          <w:p w14:paraId="473684B5" w14:textId="77777777" w:rsidR="009C17EC" w:rsidRDefault="009C17EC" w:rsidP="00186413">
            <w:pPr>
              <w:pStyle w:val="DecimalAligned"/>
            </w:pPr>
            <w:r>
              <w:t>Március 19.</w:t>
            </w:r>
          </w:p>
        </w:tc>
      </w:tr>
      <w:tr w:rsidR="009C17EC" w14:paraId="6584391C" w14:textId="77777777" w:rsidTr="00186413">
        <w:tc>
          <w:tcPr>
            <w:tcW w:w="682" w:type="pct"/>
            <w:noWrap/>
          </w:tcPr>
          <w:p w14:paraId="0D8D2A22" w14:textId="77777777" w:rsidR="009C17EC" w:rsidRPr="00A25AB3" w:rsidRDefault="009C17EC" w:rsidP="00186413">
            <w:pPr>
              <w:jc w:val="right"/>
              <w:rPr>
                <w:b/>
              </w:rPr>
            </w:pPr>
            <w:r w:rsidRPr="00A25AB3">
              <w:rPr>
                <w:b/>
              </w:rPr>
              <w:t>6.</w:t>
            </w:r>
          </w:p>
        </w:tc>
        <w:tc>
          <w:tcPr>
            <w:tcW w:w="1817" w:type="pct"/>
          </w:tcPr>
          <w:p w14:paraId="7B9622A7" w14:textId="77777777" w:rsidR="009C17EC" w:rsidRDefault="009C17EC" w:rsidP="00186413">
            <w:pPr>
              <w:pStyle w:val="DecimalAligned"/>
            </w:pPr>
            <w:r w:rsidRPr="00A25AB3">
              <w:t>Prototípus koncepciója</w:t>
            </w:r>
          </w:p>
        </w:tc>
        <w:tc>
          <w:tcPr>
            <w:tcW w:w="1250" w:type="pct"/>
          </w:tcPr>
          <w:p w14:paraId="49BC6BBC" w14:textId="77777777" w:rsidR="009C17EC" w:rsidRDefault="009C17EC" w:rsidP="00186413">
            <w:pPr>
              <w:pStyle w:val="DecimalAligned"/>
            </w:pPr>
            <w:r>
              <w:t>dokumentáció</w:t>
            </w:r>
          </w:p>
        </w:tc>
        <w:tc>
          <w:tcPr>
            <w:tcW w:w="1250" w:type="pct"/>
          </w:tcPr>
          <w:p w14:paraId="5C7DE9EE" w14:textId="77777777" w:rsidR="009C17EC" w:rsidRDefault="009C17EC" w:rsidP="00186413">
            <w:pPr>
              <w:pStyle w:val="DecimalAligned"/>
            </w:pPr>
            <w:r>
              <w:t>Március 26.</w:t>
            </w:r>
          </w:p>
        </w:tc>
      </w:tr>
      <w:tr w:rsidR="009C17EC" w14:paraId="32A9E2B3" w14:textId="77777777" w:rsidTr="00186413">
        <w:tc>
          <w:tcPr>
            <w:tcW w:w="682" w:type="pct"/>
            <w:noWrap/>
          </w:tcPr>
          <w:p w14:paraId="1C8FC55C" w14:textId="77777777" w:rsidR="009C17EC" w:rsidRPr="00A25AB3" w:rsidRDefault="009C17EC" w:rsidP="00186413">
            <w:pPr>
              <w:jc w:val="right"/>
              <w:rPr>
                <w:b/>
              </w:rPr>
            </w:pPr>
            <w:r w:rsidRPr="00A25AB3">
              <w:rPr>
                <w:b/>
              </w:rPr>
              <w:t>7.</w:t>
            </w:r>
          </w:p>
        </w:tc>
        <w:tc>
          <w:tcPr>
            <w:tcW w:w="1817" w:type="pct"/>
          </w:tcPr>
          <w:p w14:paraId="52931A43" w14:textId="77777777" w:rsidR="009C17EC" w:rsidRDefault="009C17EC" w:rsidP="00186413">
            <w:pPr>
              <w:pStyle w:val="DecimalAligned"/>
            </w:pPr>
            <w:r w:rsidRPr="00A25AB3">
              <w:t>Részletes tervek</w:t>
            </w:r>
          </w:p>
        </w:tc>
        <w:tc>
          <w:tcPr>
            <w:tcW w:w="1250" w:type="pct"/>
          </w:tcPr>
          <w:p w14:paraId="70634CE3" w14:textId="77777777" w:rsidR="009C17EC" w:rsidRDefault="009C17EC" w:rsidP="00186413">
            <w:pPr>
              <w:pStyle w:val="DecimalAligned"/>
            </w:pPr>
            <w:r>
              <w:t>dokumentáció</w:t>
            </w:r>
          </w:p>
        </w:tc>
        <w:tc>
          <w:tcPr>
            <w:tcW w:w="1250" w:type="pct"/>
          </w:tcPr>
          <w:p w14:paraId="2C89846C" w14:textId="77777777" w:rsidR="009C17EC" w:rsidRDefault="009C17EC" w:rsidP="00186413">
            <w:pPr>
              <w:pStyle w:val="DecimalAligned"/>
            </w:pPr>
            <w:r>
              <w:t>Április 9.</w:t>
            </w:r>
          </w:p>
        </w:tc>
      </w:tr>
      <w:tr w:rsidR="009C17EC" w14:paraId="63E33487" w14:textId="77777777" w:rsidTr="00186413">
        <w:tc>
          <w:tcPr>
            <w:tcW w:w="682" w:type="pct"/>
            <w:noWrap/>
          </w:tcPr>
          <w:p w14:paraId="3A6AC119" w14:textId="77777777" w:rsidR="009C17EC" w:rsidRPr="00A25AB3" w:rsidRDefault="009C17EC" w:rsidP="00186413">
            <w:pPr>
              <w:jc w:val="right"/>
              <w:rPr>
                <w:b/>
              </w:rPr>
            </w:pPr>
            <w:r w:rsidRPr="00A25AB3">
              <w:rPr>
                <w:b/>
              </w:rPr>
              <w:t>8.</w:t>
            </w:r>
          </w:p>
        </w:tc>
        <w:tc>
          <w:tcPr>
            <w:tcW w:w="1817" w:type="pct"/>
          </w:tcPr>
          <w:p w14:paraId="2C7EAE48" w14:textId="77777777" w:rsidR="009C17EC" w:rsidRDefault="009C17EC" w:rsidP="00186413">
            <w:pPr>
              <w:pStyle w:val="DecimalAligned"/>
            </w:pPr>
            <w:r w:rsidRPr="00A25AB3">
              <w:t>Prototípus</w:t>
            </w:r>
          </w:p>
        </w:tc>
        <w:tc>
          <w:tcPr>
            <w:tcW w:w="1250" w:type="pct"/>
          </w:tcPr>
          <w:p w14:paraId="12F0BD9A" w14:textId="77777777" w:rsidR="009C17EC" w:rsidRDefault="009C17EC" w:rsidP="00186413">
            <w:pPr>
              <w:pStyle w:val="DecimalAligned"/>
            </w:pPr>
            <w:r>
              <w:t>szoftver</w:t>
            </w:r>
          </w:p>
        </w:tc>
        <w:tc>
          <w:tcPr>
            <w:tcW w:w="1250" w:type="pct"/>
          </w:tcPr>
          <w:p w14:paraId="38A66E53" w14:textId="77777777" w:rsidR="009C17EC" w:rsidRDefault="009C17EC" w:rsidP="00186413">
            <w:pPr>
              <w:pStyle w:val="DecimalAligned"/>
            </w:pPr>
            <w:r>
              <w:t>Április 23.</w:t>
            </w:r>
          </w:p>
        </w:tc>
      </w:tr>
      <w:tr w:rsidR="009C17EC" w14:paraId="7142BE77" w14:textId="77777777" w:rsidTr="00186413">
        <w:tc>
          <w:tcPr>
            <w:tcW w:w="682" w:type="pct"/>
            <w:noWrap/>
          </w:tcPr>
          <w:p w14:paraId="1E62F8BC" w14:textId="77777777" w:rsidR="009C17EC" w:rsidRPr="00A25AB3" w:rsidRDefault="009C17EC" w:rsidP="00186413">
            <w:pPr>
              <w:jc w:val="right"/>
              <w:rPr>
                <w:b/>
              </w:rPr>
            </w:pPr>
            <w:r w:rsidRPr="00A25AB3">
              <w:rPr>
                <w:b/>
              </w:rPr>
              <w:t>9.</w:t>
            </w:r>
          </w:p>
        </w:tc>
        <w:tc>
          <w:tcPr>
            <w:tcW w:w="1817" w:type="pct"/>
          </w:tcPr>
          <w:p w14:paraId="55ED0808" w14:textId="77777777" w:rsidR="009C17EC" w:rsidRDefault="009C17EC" w:rsidP="00186413">
            <w:pPr>
              <w:pStyle w:val="DecimalAligned"/>
            </w:pPr>
            <w:r w:rsidRPr="00A25AB3">
              <w:t>Grafikus felület specifikációja</w:t>
            </w:r>
          </w:p>
        </w:tc>
        <w:tc>
          <w:tcPr>
            <w:tcW w:w="1250" w:type="pct"/>
          </w:tcPr>
          <w:p w14:paraId="0159FC8B" w14:textId="77777777" w:rsidR="009C17EC" w:rsidRDefault="009C17EC" w:rsidP="00186413">
            <w:pPr>
              <w:pStyle w:val="DecimalAligned"/>
            </w:pPr>
            <w:r>
              <w:t>dokumentáció</w:t>
            </w:r>
          </w:p>
        </w:tc>
        <w:tc>
          <w:tcPr>
            <w:tcW w:w="1250" w:type="pct"/>
          </w:tcPr>
          <w:p w14:paraId="743A079B" w14:textId="77777777" w:rsidR="009C17EC" w:rsidRDefault="009C17EC" w:rsidP="00186413">
            <w:pPr>
              <w:pStyle w:val="DecimalAligned"/>
            </w:pPr>
            <w:r>
              <w:t>Május 2.</w:t>
            </w:r>
          </w:p>
        </w:tc>
      </w:tr>
      <w:tr w:rsidR="009C17EC" w14:paraId="346AE837" w14:textId="77777777" w:rsidTr="00186413">
        <w:tc>
          <w:tcPr>
            <w:tcW w:w="682" w:type="pct"/>
            <w:noWrap/>
          </w:tcPr>
          <w:p w14:paraId="2891DC09" w14:textId="77777777" w:rsidR="009C17EC" w:rsidRPr="00A25AB3" w:rsidRDefault="009C17EC" w:rsidP="00186413">
            <w:pPr>
              <w:jc w:val="right"/>
              <w:rPr>
                <w:b/>
              </w:rPr>
            </w:pPr>
            <w:r w:rsidRPr="00A25AB3">
              <w:rPr>
                <w:b/>
              </w:rPr>
              <w:t>10.</w:t>
            </w:r>
          </w:p>
        </w:tc>
        <w:tc>
          <w:tcPr>
            <w:tcW w:w="1817" w:type="pct"/>
          </w:tcPr>
          <w:p w14:paraId="7EB30208" w14:textId="77777777" w:rsidR="009C17EC" w:rsidRDefault="009C17EC" w:rsidP="00186413">
            <w:pPr>
              <w:pStyle w:val="DecimalAligned"/>
            </w:pPr>
            <w:r w:rsidRPr="00A25AB3">
              <w:t>Grafikus változat</w:t>
            </w:r>
          </w:p>
        </w:tc>
        <w:tc>
          <w:tcPr>
            <w:tcW w:w="1250" w:type="pct"/>
          </w:tcPr>
          <w:p w14:paraId="3461F906" w14:textId="77777777" w:rsidR="009C17EC" w:rsidRDefault="009C17EC" w:rsidP="00186413">
            <w:pPr>
              <w:pStyle w:val="DecimalAligned"/>
            </w:pPr>
            <w:r>
              <w:t>szoftver</w:t>
            </w:r>
          </w:p>
        </w:tc>
        <w:tc>
          <w:tcPr>
            <w:tcW w:w="1250" w:type="pct"/>
          </w:tcPr>
          <w:p w14:paraId="2D9B286F" w14:textId="77777777" w:rsidR="009C17EC" w:rsidRDefault="009C17EC" w:rsidP="00186413">
            <w:pPr>
              <w:pStyle w:val="DecimalAligned"/>
            </w:pPr>
            <w:r>
              <w:t>Május 14.</w:t>
            </w:r>
          </w:p>
        </w:tc>
      </w:tr>
      <w:tr w:rsidR="009C17EC" w14:paraId="7D0A2BC8" w14:textId="77777777" w:rsidTr="00186413">
        <w:trPr>
          <w:cnfStyle w:val="010000000000" w:firstRow="0" w:lastRow="1" w:firstColumn="0" w:lastColumn="0" w:oddVBand="0" w:evenVBand="0" w:oddHBand="0" w:evenHBand="0" w:firstRowFirstColumn="0" w:firstRowLastColumn="0" w:lastRowFirstColumn="0" w:lastRowLastColumn="0"/>
        </w:trPr>
        <w:tc>
          <w:tcPr>
            <w:tcW w:w="682" w:type="pct"/>
            <w:noWrap/>
          </w:tcPr>
          <w:p w14:paraId="045B612C" w14:textId="77777777" w:rsidR="009C17EC" w:rsidRDefault="009C17EC" w:rsidP="00186413">
            <w:r w:rsidRPr="00A25AB3">
              <w:t>Összefoglalás</w:t>
            </w:r>
          </w:p>
        </w:tc>
        <w:tc>
          <w:tcPr>
            <w:tcW w:w="1817" w:type="pct"/>
          </w:tcPr>
          <w:p w14:paraId="40AB8AA2" w14:textId="77777777" w:rsidR="009C17EC" w:rsidRDefault="009C17EC" w:rsidP="00186413">
            <w:pPr>
              <w:pStyle w:val="DecimalAligned"/>
            </w:pPr>
          </w:p>
        </w:tc>
        <w:tc>
          <w:tcPr>
            <w:tcW w:w="1250" w:type="pct"/>
          </w:tcPr>
          <w:p w14:paraId="0FF244CB" w14:textId="77777777" w:rsidR="009C17EC" w:rsidRDefault="009C17EC" w:rsidP="00186413">
            <w:pPr>
              <w:pStyle w:val="DecimalAligned"/>
            </w:pPr>
          </w:p>
        </w:tc>
        <w:tc>
          <w:tcPr>
            <w:tcW w:w="1250" w:type="pct"/>
          </w:tcPr>
          <w:p w14:paraId="5C45CE5A" w14:textId="77777777" w:rsidR="009C17EC" w:rsidRDefault="009C17EC" w:rsidP="00186413">
            <w:pPr>
              <w:pStyle w:val="DecimalAligned"/>
            </w:pPr>
            <w:r>
              <w:t>Május 18.</w:t>
            </w:r>
          </w:p>
        </w:tc>
      </w:tr>
    </w:tbl>
    <w:p w14:paraId="1E298689"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Beosztások</w:t>
      </w:r>
    </w:p>
    <w:p w14:paraId="3A1B0040" w14:textId="77777777" w:rsidR="009C17EC" w:rsidRPr="00F03550" w:rsidRDefault="009C17EC" w:rsidP="00930A97">
      <w:pPr>
        <w:spacing w:before="240" w:after="60"/>
        <w:rPr>
          <w:rFonts w:eastAsia="Arial"/>
          <w:bCs/>
          <w:iCs/>
          <w:color w:val="000000" w:themeColor="text1"/>
          <w:sz w:val="24"/>
          <w:szCs w:val="24"/>
        </w:rPr>
      </w:pPr>
      <w:r>
        <w:rPr>
          <w:rFonts w:eastAsia="Arial"/>
          <w:bCs/>
          <w:iCs/>
          <w:color w:val="000000" w:themeColor="text1"/>
          <w:sz w:val="24"/>
          <w:szCs w:val="24"/>
        </w:rPr>
        <w:t xml:space="preserve">A csapat alapvetően azonos képességű tagokból áll, így az egyes feladatok típusuk szerint nem lesznek kifejezetten szétosztva. Mindenki végez mindenfajta feladatot. Ez előnyt jelent egy csapattag esetleges ideiglenes kiesésénél, hiszen ekkor más </w:t>
      </w:r>
      <w:proofErr w:type="spellStart"/>
      <w:r>
        <w:rPr>
          <w:rFonts w:eastAsia="Arial"/>
          <w:bCs/>
          <w:iCs/>
          <w:color w:val="000000" w:themeColor="text1"/>
          <w:sz w:val="24"/>
          <w:szCs w:val="24"/>
        </w:rPr>
        <w:t>átveheti</w:t>
      </w:r>
      <w:proofErr w:type="spellEnd"/>
      <w:r>
        <w:rPr>
          <w:rFonts w:eastAsia="Arial"/>
          <w:bCs/>
          <w:iCs/>
          <w:color w:val="000000" w:themeColor="text1"/>
          <w:sz w:val="24"/>
          <w:szCs w:val="24"/>
        </w:rPr>
        <w:t xml:space="preserve"> a feladatát.</w:t>
      </w:r>
    </w:p>
    <w:p w14:paraId="38E55FD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Mátyás Gergely (Csapatvezető)</w:t>
      </w:r>
    </w:p>
    <w:p w14:paraId="529B2EC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265E3015"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csapat irányítása, csapat összehangolása, esetleges viták eldöntése, kapcsolattartás az oktatókkal, csapat egy személyként való alap képviselése</w:t>
      </w:r>
    </w:p>
    <w:p w14:paraId="06675A6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Bertalan Bálint </w:t>
      </w:r>
    </w:p>
    <w:p w14:paraId="4604649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31946ED1" w14:textId="77777777" w:rsidR="009C17EC" w:rsidRPr="00AE72DA"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feladatrész megoldások összeállítása, megoldások ellenőrzésének irányítása, dokumentációk készítésének irányítása</w:t>
      </w:r>
    </w:p>
    <w:p w14:paraId="266C1FF8" w14:textId="77777777" w:rsidR="009C17EC" w:rsidRPr="00277CB5" w:rsidRDefault="009C17EC" w:rsidP="00930A97">
      <w:pPr>
        <w:spacing w:before="240" w:after="120"/>
        <w:rPr>
          <w:rFonts w:eastAsia="Arial"/>
          <w:b/>
          <w:bCs/>
          <w:i/>
          <w:iCs/>
          <w:color w:val="000000" w:themeColor="text1"/>
          <w:sz w:val="28"/>
          <w:szCs w:val="28"/>
        </w:rPr>
      </w:pPr>
      <w:proofErr w:type="spellStart"/>
      <w:r w:rsidRPr="00277CB5">
        <w:rPr>
          <w:rFonts w:eastAsia="Arial"/>
          <w:b/>
          <w:bCs/>
          <w:i/>
          <w:iCs/>
          <w:color w:val="000000" w:themeColor="text1"/>
          <w:sz w:val="28"/>
          <w:szCs w:val="28"/>
        </w:rPr>
        <w:t>Gurubi</w:t>
      </w:r>
      <w:proofErr w:type="spellEnd"/>
      <w:r w:rsidRPr="00277CB5">
        <w:rPr>
          <w:rFonts w:eastAsia="Arial"/>
          <w:b/>
          <w:bCs/>
          <w:i/>
          <w:iCs/>
          <w:color w:val="000000" w:themeColor="text1"/>
          <w:sz w:val="28"/>
          <w:szCs w:val="28"/>
        </w:rPr>
        <w:t xml:space="preserve"> Barnabás </w:t>
      </w:r>
    </w:p>
    <w:p w14:paraId="1D1330F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044AD66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kommunikáció irányítása, megbeszélések szervezése, konzultációkra való felkészülés szervezése, segéd- és háttéranyagok összeállítása</w:t>
      </w:r>
    </w:p>
    <w:p w14:paraId="460F7F90"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lastRenderedPageBreak/>
        <w:t xml:space="preserve">Horváth Ákos </w:t>
      </w:r>
    </w:p>
    <w:p w14:paraId="5B9D8AD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45E4E1B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fejlesztés irányítása, naplózás irányítása</w:t>
      </w:r>
    </w:p>
    <w:p w14:paraId="78B390AD"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Tolnai Márk</w:t>
      </w:r>
    </w:p>
    <w:p w14:paraId="1BC2385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04F7D58C"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tesztelés irányítása, dokumentációellenőrzés, ütemezés irányítása</w:t>
      </w:r>
    </w:p>
    <w:p w14:paraId="32C805F8" w14:textId="77777777" w:rsidR="009C17EC" w:rsidRPr="00F03550" w:rsidRDefault="009C17EC" w:rsidP="00930A97">
      <w:pPr>
        <w:spacing w:before="240" w:after="60"/>
        <w:rPr>
          <w:rFonts w:eastAsia="Arial"/>
          <w:b/>
          <w:bCs/>
          <w:iCs/>
          <w:color w:val="000000" w:themeColor="text1"/>
          <w:sz w:val="24"/>
          <w:szCs w:val="24"/>
        </w:rPr>
      </w:pPr>
    </w:p>
    <w:p w14:paraId="3E99D815" w14:textId="77777777" w:rsidR="009C17EC" w:rsidRPr="0030046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Erőforrások</w:t>
      </w:r>
    </w:p>
    <w:tbl>
      <w:tblPr>
        <w:tblStyle w:val="Vilgoslista3jellszn"/>
        <w:tblW w:w="0" w:type="auto"/>
        <w:jc w:val="center"/>
        <w:tblLayout w:type="fixed"/>
        <w:tblLook w:val="0620" w:firstRow="1" w:lastRow="0" w:firstColumn="0" w:lastColumn="0" w:noHBand="1" w:noVBand="1"/>
      </w:tblPr>
      <w:tblGrid>
        <w:gridCol w:w="2808"/>
        <w:gridCol w:w="3780"/>
      </w:tblGrid>
      <w:tr w:rsidR="009C17EC" w14:paraId="7D0B44C8" w14:textId="77777777" w:rsidTr="00186413">
        <w:trPr>
          <w:cnfStyle w:val="100000000000" w:firstRow="1" w:lastRow="0" w:firstColumn="0" w:lastColumn="0" w:oddVBand="0" w:evenVBand="0" w:oddHBand="0" w:evenHBand="0" w:firstRowFirstColumn="0" w:firstRowLastColumn="0" w:lastRowFirstColumn="0" w:lastRowLastColumn="0"/>
          <w:jc w:val="center"/>
        </w:trPr>
        <w:tc>
          <w:tcPr>
            <w:tcW w:w="2808" w:type="dxa"/>
            <w:shd w:val="clear" w:color="auto" w:fill="365F91" w:themeFill="accent1" w:themeFillShade="BF"/>
          </w:tcPr>
          <w:p w14:paraId="2F036111" w14:textId="77777777" w:rsidR="009C17EC" w:rsidRDefault="009C17EC" w:rsidP="00186413">
            <w:r>
              <w:t>ERŐFORRÁS (TÍPUS)</w:t>
            </w:r>
          </w:p>
        </w:tc>
        <w:tc>
          <w:tcPr>
            <w:tcW w:w="3780" w:type="dxa"/>
            <w:shd w:val="clear" w:color="auto" w:fill="365F91" w:themeFill="accent1" w:themeFillShade="BF"/>
          </w:tcPr>
          <w:p w14:paraId="2FAF8EEF" w14:textId="77777777" w:rsidR="009C17EC" w:rsidRDefault="009C17EC" w:rsidP="00186413">
            <w:r>
              <w:t>MEGOLDÁS</w:t>
            </w:r>
          </w:p>
        </w:tc>
      </w:tr>
      <w:tr w:rsidR="009C17EC" w14:paraId="0B7069F2" w14:textId="77777777" w:rsidTr="00186413">
        <w:trPr>
          <w:jc w:val="center"/>
        </w:trPr>
        <w:tc>
          <w:tcPr>
            <w:tcW w:w="2808" w:type="dxa"/>
          </w:tcPr>
          <w:p w14:paraId="345AA451" w14:textId="77777777" w:rsidR="009C17EC" w:rsidRDefault="009C17EC" w:rsidP="00186413">
            <w:r>
              <w:t>Internet (technikai)</w:t>
            </w:r>
          </w:p>
        </w:tc>
        <w:tc>
          <w:tcPr>
            <w:tcW w:w="3780" w:type="dxa"/>
          </w:tcPr>
          <w:p w14:paraId="145E946A" w14:textId="77777777" w:rsidR="009C17EC" w:rsidRDefault="009C17EC" w:rsidP="00186413">
            <w:r>
              <w:t>Otthoni internetelérés</w:t>
            </w:r>
          </w:p>
        </w:tc>
      </w:tr>
      <w:tr w:rsidR="009C17EC" w14:paraId="0EDE98DD" w14:textId="77777777" w:rsidTr="00186413">
        <w:trPr>
          <w:jc w:val="center"/>
        </w:trPr>
        <w:tc>
          <w:tcPr>
            <w:tcW w:w="2808" w:type="dxa"/>
          </w:tcPr>
          <w:p w14:paraId="729D2EAB" w14:textId="77777777" w:rsidR="009C17EC" w:rsidRDefault="009C17EC" w:rsidP="00186413">
            <w:r>
              <w:t>Humánerőforrás (emberi)</w:t>
            </w:r>
          </w:p>
        </w:tc>
        <w:tc>
          <w:tcPr>
            <w:tcW w:w="3780" w:type="dxa"/>
          </w:tcPr>
          <w:p w14:paraId="13145A73" w14:textId="77777777" w:rsidR="009C17EC" w:rsidRDefault="009C17EC" w:rsidP="00186413">
            <w:r>
              <w:t>Csapat tagjai</w:t>
            </w:r>
          </w:p>
        </w:tc>
      </w:tr>
      <w:tr w:rsidR="009C17EC" w14:paraId="11B1132A" w14:textId="77777777" w:rsidTr="00186413">
        <w:trPr>
          <w:jc w:val="center"/>
        </w:trPr>
        <w:tc>
          <w:tcPr>
            <w:tcW w:w="2808" w:type="dxa"/>
          </w:tcPr>
          <w:p w14:paraId="0C9B1AC6" w14:textId="77777777" w:rsidR="009C17EC" w:rsidRDefault="009C17EC" w:rsidP="00186413">
            <w:r>
              <w:t>Számítógépek (technikai)</w:t>
            </w:r>
          </w:p>
        </w:tc>
        <w:tc>
          <w:tcPr>
            <w:tcW w:w="3780" w:type="dxa"/>
          </w:tcPr>
          <w:p w14:paraId="355ED228" w14:textId="77777777" w:rsidR="009C17EC" w:rsidRDefault="009C17EC" w:rsidP="00186413">
            <w:r>
              <w:t>Egyéni, saját</w:t>
            </w:r>
          </w:p>
        </w:tc>
      </w:tr>
      <w:tr w:rsidR="009C17EC" w14:paraId="3C46864B" w14:textId="77777777" w:rsidTr="00186413">
        <w:trPr>
          <w:jc w:val="center"/>
        </w:trPr>
        <w:tc>
          <w:tcPr>
            <w:tcW w:w="2808" w:type="dxa"/>
          </w:tcPr>
          <w:p w14:paraId="5138E270" w14:textId="77777777" w:rsidR="009C17EC" w:rsidRDefault="009C17EC" w:rsidP="00186413">
            <w:r>
              <w:t>Papír (anyag jellegű)</w:t>
            </w:r>
          </w:p>
        </w:tc>
        <w:tc>
          <w:tcPr>
            <w:tcW w:w="3780" w:type="dxa"/>
          </w:tcPr>
          <w:p w14:paraId="0E53B4AA" w14:textId="77777777" w:rsidR="009C17EC" w:rsidRDefault="009C17EC" w:rsidP="00186413">
            <w:r>
              <w:t>Közös beszerzés</w:t>
            </w:r>
          </w:p>
        </w:tc>
      </w:tr>
      <w:tr w:rsidR="009C17EC" w14:paraId="47F3343E" w14:textId="77777777" w:rsidTr="00186413">
        <w:trPr>
          <w:jc w:val="center"/>
        </w:trPr>
        <w:tc>
          <w:tcPr>
            <w:tcW w:w="2808" w:type="dxa"/>
          </w:tcPr>
          <w:p w14:paraId="789ACF59" w14:textId="77777777" w:rsidR="009C17EC" w:rsidRDefault="009C17EC" w:rsidP="00186413">
            <w:r>
              <w:t>Nyomtatás (technikai)</w:t>
            </w:r>
          </w:p>
        </w:tc>
        <w:tc>
          <w:tcPr>
            <w:tcW w:w="3780" w:type="dxa"/>
          </w:tcPr>
          <w:p w14:paraId="66117CF2" w14:textId="77777777" w:rsidR="009C17EC" w:rsidRDefault="009C17EC" w:rsidP="00186413">
            <w:r>
              <w:t>Csapatszintű, saját</w:t>
            </w:r>
          </w:p>
        </w:tc>
      </w:tr>
      <w:tr w:rsidR="009C17EC" w14:paraId="7A5AB0C1" w14:textId="77777777" w:rsidTr="00186413">
        <w:trPr>
          <w:jc w:val="center"/>
        </w:trPr>
        <w:tc>
          <w:tcPr>
            <w:tcW w:w="2808" w:type="dxa"/>
          </w:tcPr>
          <w:p w14:paraId="582810AE" w14:textId="77777777" w:rsidR="009C17EC" w:rsidRDefault="009C17EC" w:rsidP="00186413">
            <w:r>
              <w:t>Megbeszélési hely (egyéb)</w:t>
            </w:r>
          </w:p>
        </w:tc>
        <w:tc>
          <w:tcPr>
            <w:tcW w:w="3780" w:type="dxa"/>
          </w:tcPr>
          <w:p w14:paraId="1414BB1B" w14:textId="77777777" w:rsidR="009C17EC" w:rsidRDefault="009C17EC" w:rsidP="00186413">
            <w:r>
              <w:t>Csapatszintű, saját</w:t>
            </w:r>
          </w:p>
        </w:tc>
      </w:tr>
      <w:tr w:rsidR="009C17EC" w14:paraId="111FE197" w14:textId="77777777" w:rsidTr="00186413">
        <w:trPr>
          <w:jc w:val="center"/>
        </w:trPr>
        <w:tc>
          <w:tcPr>
            <w:tcW w:w="2808" w:type="dxa"/>
          </w:tcPr>
          <w:p w14:paraId="043BD3ED" w14:textId="77777777" w:rsidR="009C17EC" w:rsidRPr="007C0354" w:rsidRDefault="009C17EC" w:rsidP="00186413">
            <w:pPr>
              <w:rPr>
                <w:b/>
              </w:rPr>
            </w:pPr>
            <w:r w:rsidRPr="007C0354">
              <w:rPr>
                <w:b/>
              </w:rPr>
              <w:t>Idő</w:t>
            </w:r>
          </w:p>
        </w:tc>
        <w:tc>
          <w:tcPr>
            <w:tcW w:w="3780" w:type="dxa"/>
          </w:tcPr>
          <w:p w14:paraId="063DEFA9" w14:textId="77777777" w:rsidR="009C17EC" w:rsidRPr="007C0354" w:rsidRDefault="009C17EC" w:rsidP="00186413">
            <w:pPr>
              <w:rPr>
                <w:b/>
              </w:rPr>
            </w:pPr>
            <w:r>
              <w:rPr>
                <w:b/>
              </w:rPr>
              <w:t>Végtelen</w:t>
            </w:r>
          </w:p>
        </w:tc>
      </w:tr>
    </w:tbl>
    <w:p w14:paraId="0F1E245E" w14:textId="77777777" w:rsidR="009C17EC" w:rsidRPr="0019137E" w:rsidRDefault="009C17EC" w:rsidP="009C17EC">
      <w:pPr>
        <w:keepNext/>
        <w:spacing w:before="240" w:after="60"/>
        <w:rPr>
          <w:rFonts w:eastAsia="Arial"/>
          <w:bCs/>
          <w:iCs/>
          <w:color w:val="000000" w:themeColor="text1"/>
          <w:sz w:val="24"/>
          <w:szCs w:val="24"/>
        </w:rPr>
      </w:pPr>
    </w:p>
    <w:p w14:paraId="1265DAB5"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Eszközök és technikák</w:t>
      </w:r>
    </w:p>
    <w:p w14:paraId="6883F9D7" w14:textId="77777777" w:rsidR="009C17EC" w:rsidRDefault="009C17EC" w:rsidP="009C17EC">
      <w:pPr>
        <w:keepNext/>
        <w:spacing w:before="240" w:after="60"/>
        <w:rPr>
          <w:rFonts w:eastAsia="Arial"/>
          <w:b/>
          <w:bCs/>
          <w:iCs/>
          <w:color w:val="000000" w:themeColor="text1"/>
          <w:sz w:val="24"/>
          <w:szCs w:val="24"/>
        </w:rPr>
      </w:pPr>
      <w:r>
        <w:rPr>
          <w:rFonts w:eastAsia="Arial"/>
          <w:b/>
          <w:bCs/>
          <w:iCs/>
          <w:color w:val="000000" w:themeColor="text1"/>
          <w:sz w:val="24"/>
          <w:szCs w:val="24"/>
        </w:rPr>
        <w:t>Használt szoftverek</w:t>
      </w:r>
    </w:p>
    <w:p w14:paraId="2A148DC4"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Eclipse</w:t>
      </w:r>
      <w:proofErr w:type="spellEnd"/>
    </w:p>
    <w:p w14:paraId="718F57D1"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Microsoft Office</w:t>
      </w:r>
    </w:p>
    <w:p w14:paraId="2328CEEF"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Google </w:t>
      </w:r>
      <w:proofErr w:type="spellStart"/>
      <w:r>
        <w:rPr>
          <w:rFonts w:eastAsia="Arial"/>
          <w:bCs/>
          <w:iCs/>
          <w:color w:val="000000" w:themeColor="text1"/>
          <w:sz w:val="24"/>
          <w:szCs w:val="24"/>
        </w:rPr>
        <w:t>Docs</w:t>
      </w:r>
      <w:proofErr w:type="spellEnd"/>
    </w:p>
    <w:p w14:paraId="6F9770C7"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GitHub </w:t>
      </w:r>
      <w:proofErr w:type="spellStart"/>
      <w:r>
        <w:rPr>
          <w:rFonts w:eastAsia="Arial"/>
          <w:bCs/>
          <w:iCs/>
          <w:color w:val="000000" w:themeColor="text1"/>
          <w:sz w:val="24"/>
          <w:szCs w:val="24"/>
        </w:rPr>
        <w:t>Desktop</w:t>
      </w:r>
      <w:proofErr w:type="spellEnd"/>
    </w:p>
    <w:p w14:paraId="1FCE66D9"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GUI, </w:t>
      </w:r>
      <w:proofErr w:type="spellStart"/>
      <w:r>
        <w:rPr>
          <w:rFonts w:eastAsia="Arial"/>
          <w:bCs/>
          <w:iCs/>
          <w:color w:val="000000" w:themeColor="text1"/>
          <w:sz w:val="24"/>
          <w:szCs w:val="24"/>
        </w:rPr>
        <w:t>Bash</w:t>
      </w:r>
      <w:proofErr w:type="spellEnd"/>
      <w:r>
        <w:rPr>
          <w:rFonts w:eastAsia="Arial"/>
          <w:bCs/>
          <w:iCs/>
          <w:color w:val="000000" w:themeColor="text1"/>
          <w:sz w:val="24"/>
          <w:szCs w:val="24"/>
        </w:rPr>
        <w:t>, CMD</w:t>
      </w:r>
    </w:p>
    <w:p w14:paraId="4C4C63AE"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Messenger</w:t>
      </w:r>
    </w:p>
    <w:p w14:paraId="2998E3AD"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StarUML</w:t>
      </w:r>
      <w:proofErr w:type="spellEnd"/>
    </w:p>
    <w:p w14:paraId="6963390A"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MS </w:t>
      </w:r>
      <w:proofErr w:type="spellStart"/>
      <w:r>
        <w:rPr>
          <w:rFonts w:eastAsia="Arial"/>
          <w:bCs/>
          <w:iCs/>
          <w:color w:val="000000" w:themeColor="text1"/>
          <w:sz w:val="24"/>
          <w:szCs w:val="24"/>
        </w:rPr>
        <w:t>Paint</w:t>
      </w:r>
      <w:proofErr w:type="spellEnd"/>
    </w:p>
    <w:p w14:paraId="1E9022A1" w14:textId="77777777" w:rsidR="009C17EC" w:rsidRDefault="009C17EC" w:rsidP="009C17EC">
      <w:pPr>
        <w:pStyle w:val="Listaszerbekezds"/>
        <w:keepNext/>
        <w:spacing w:before="240" w:after="60"/>
        <w:ind w:left="780"/>
        <w:rPr>
          <w:rFonts w:eastAsia="Arial"/>
          <w:bCs/>
          <w:iCs/>
          <w:color w:val="000000" w:themeColor="text1"/>
          <w:sz w:val="24"/>
          <w:szCs w:val="24"/>
        </w:rPr>
      </w:pPr>
    </w:p>
    <w:p w14:paraId="1A8D46D8"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Szolgáltatások</w:t>
      </w:r>
    </w:p>
    <w:p w14:paraId="38E38378"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GitHub</w:t>
      </w:r>
    </w:p>
    <w:p w14:paraId="0B375283"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Microsoft OneDrive</w:t>
      </w:r>
    </w:p>
    <w:p w14:paraId="64651CBE" w14:textId="77777777" w:rsidR="009C17EC" w:rsidRPr="00283BC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Google Drive</w:t>
      </w:r>
    </w:p>
    <w:p w14:paraId="160C84DC" w14:textId="77777777" w:rsidR="009C17EC" w:rsidRPr="008D448D" w:rsidRDefault="009C17EC" w:rsidP="009C17EC">
      <w:pPr>
        <w:pStyle w:val="Listaszerbekezds"/>
        <w:keepNext/>
        <w:numPr>
          <w:ilvl w:val="0"/>
          <w:numId w:val="11"/>
        </w:numPr>
        <w:spacing w:before="240"/>
        <w:rPr>
          <w:rFonts w:eastAsia="Arial"/>
          <w:b/>
          <w:bCs/>
          <w:iCs/>
          <w:color w:val="000000" w:themeColor="text1"/>
          <w:sz w:val="24"/>
          <w:szCs w:val="24"/>
        </w:rPr>
      </w:pPr>
      <w:proofErr w:type="spellStart"/>
      <w:r>
        <w:rPr>
          <w:rFonts w:eastAsia="Arial"/>
          <w:bCs/>
          <w:iCs/>
          <w:color w:val="000000" w:themeColor="text1"/>
          <w:sz w:val="24"/>
          <w:szCs w:val="24"/>
        </w:rPr>
        <w:t>GMail</w:t>
      </w:r>
      <w:proofErr w:type="spellEnd"/>
    </w:p>
    <w:p w14:paraId="7951AB9C" w14:textId="77777777" w:rsidR="009C17EC" w:rsidRPr="008512F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draw.io</w:t>
      </w:r>
    </w:p>
    <w:p w14:paraId="4D3168A5" w14:textId="77777777" w:rsidR="009C17EC" w:rsidRDefault="009C17EC" w:rsidP="009C17EC">
      <w:pPr>
        <w:keepNext/>
        <w:spacing w:before="240"/>
        <w:rPr>
          <w:rFonts w:eastAsia="Arial"/>
          <w:b/>
          <w:bCs/>
          <w:iCs/>
          <w:color w:val="000000" w:themeColor="text1"/>
          <w:sz w:val="24"/>
          <w:szCs w:val="24"/>
        </w:rPr>
      </w:pPr>
    </w:p>
    <w:p w14:paraId="7B886E36"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Technikák</w:t>
      </w:r>
    </w:p>
    <w:p w14:paraId="3BF8F984"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Az alapkoncepció, hogy hetente hasonló tervezési és fejlesztési folyamatokat visz véghez a csapat (a feladat jellegéből adódóan). A beadások hétfőn történnek, ezáltal az új feladat átnézése és átgondolása hétfőnként kezdődik. A szerdai konzultációs alkalomra, a feladat megoldása már elkezdődik, tervezés szinten. Heti fix csapatgyűlés van szerda este, itt készül az adott heti beosztása a feladatnak. Itt minden fontos adott megoldási kérdést megvitatunk és eldöntünk. A feladat felosztása változó annak konkrét tartalmától függően, történhet egyéni de lehet </w:t>
      </w:r>
      <w:proofErr w:type="spellStart"/>
      <w:r>
        <w:rPr>
          <w:rFonts w:eastAsia="Arial"/>
          <w:bCs/>
          <w:iCs/>
          <w:color w:val="000000" w:themeColor="text1"/>
          <w:sz w:val="24"/>
          <w:szCs w:val="24"/>
        </w:rPr>
        <w:t>kétfős</w:t>
      </w:r>
      <w:proofErr w:type="spellEnd"/>
      <w:r>
        <w:rPr>
          <w:rFonts w:eastAsia="Arial"/>
          <w:bCs/>
          <w:iCs/>
          <w:color w:val="000000" w:themeColor="text1"/>
          <w:sz w:val="24"/>
          <w:szCs w:val="24"/>
        </w:rPr>
        <w:t xml:space="preserve"> csapatokba osztva is (valaki két csapatban van). Minden részfeladatot mindenkinek legkésőbb szombat 18:00 órára el </w:t>
      </w:r>
      <w:proofErr w:type="gramStart"/>
      <w:r>
        <w:rPr>
          <w:rFonts w:eastAsia="Arial"/>
          <w:bCs/>
          <w:iCs/>
          <w:color w:val="000000" w:themeColor="text1"/>
          <w:sz w:val="24"/>
          <w:szCs w:val="24"/>
        </w:rPr>
        <w:t>kell</w:t>
      </w:r>
      <w:proofErr w:type="gramEnd"/>
      <w:r>
        <w:rPr>
          <w:rFonts w:eastAsia="Arial"/>
          <w:bCs/>
          <w:iCs/>
          <w:color w:val="000000" w:themeColor="text1"/>
          <w:sz w:val="24"/>
          <w:szCs w:val="24"/>
        </w:rPr>
        <w:t xml:space="preserve"> hogy készítsen, szombat este kezdődik a közös hibakeresés, átgondolás. Vasárnap a végső csiszolások, javítások, dokumentációszerkesztés és nyomtatás történik.</w:t>
      </w:r>
    </w:p>
    <w:p w14:paraId="5989060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 folyamatos kommunikáció interneten keresztül történik (pl. Facebook chat, email, </w:t>
      </w:r>
      <w:proofErr w:type="spellStart"/>
      <w:r>
        <w:rPr>
          <w:rFonts w:eastAsia="Arial"/>
          <w:bCs/>
          <w:iCs/>
          <w:color w:val="000000" w:themeColor="text1"/>
          <w:sz w:val="24"/>
          <w:szCs w:val="24"/>
        </w:rPr>
        <w:t>stb</w:t>
      </w:r>
      <w:proofErr w:type="spellEnd"/>
      <w:r>
        <w:rPr>
          <w:rFonts w:eastAsia="Arial"/>
          <w:bCs/>
          <w:iCs/>
          <w:color w:val="000000" w:themeColor="text1"/>
          <w:sz w:val="24"/>
          <w:szCs w:val="24"/>
        </w:rPr>
        <w:t xml:space="preserve">…). A fix csapatgyűlésen kívül, személyes találkozásokra is van mód (nem feltétlen csapatszintű). A dokumentumok megosztása OneDrive és </w:t>
      </w:r>
      <w:proofErr w:type="spellStart"/>
      <w:r>
        <w:rPr>
          <w:rFonts w:eastAsia="Arial"/>
          <w:bCs/>
          <w:iCs/>
          <w:color w:val="000000" w:themeColor="text1"/>
          <w:sz w:val="24"/>
          <w:szCs w:val="24"/>
        </w:rPr>
        <w:t>GDrive</w:t>
      </w:r>
      <w:proofErr w:type="spellEnd"/>
      <w:r>
        <w:rPr>
          <w:rFonts w:eastAsia="Arial"/>
          <w:bCs/>
          <w:iCs/>
          <w:color w:val="000000" w:themeColor="text1"/>
          <w:sz w:val="24"/>
          <w:szCs w:val="24"/>
        </w:rPr>
        <w:t xml:space="preserve"> segítségével történik, továbbá verziókezelésre </w:t>
      </w: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GitHub használatával kerül sor. A fejlesztést </w:t>
      </w:r>
      <w:proofErr w:type="spellStart"/>
      <w:r>
        <w:rPr>
          <w:rFonts w:eastAsia="Arial"/>
          <w:bCs/>
          <w:iCs/>
          <w:color w:val="000000" w:themeColor="text1"/>
          <w:sz w:val="24"/>
          <w:szCs w:val="24"/>
        </w:rPr>
        <w:t>Eclipse</w:t>
      </w:r>
      <w:proofErr w:type="spellEnd"/>
      <w:r>
        <w:rPr>
          <w:rFonts w:eastAsia="Arial"/>
          <w:bCs/>
          <w:iCs/>
          <w:color w:val="000000" w:themeColor="text1"/>
          <w:sz w:val="24"/>
          <w:szCs w:val="24"/>
        </w:rPr>
        <w:t xml:space="preserve"> fejlesztőkörnyezetben végezzük Java nyelven. Az UML modellek elkészítése </w:t>
      </w:r>
      <w:proofErr w:type="spellStart"/>
      <w:r>
        <w:rPr>
          <w:rFonts w:eastAsia="Arial"/>
          <w:bCs/>
          <w:iCs/>
          <w:color w:val="000000" w:themeColor="text1"/>
          <w:sz w:val="24"/>
          <w:szCs w:val="24"/>
        </w:rPr>
        <w:t>StarUML</w:t>
      </w:r>
      <w:proofErr w:type="spellEnd"/>
      <w:r>
        <w:rPr>
          <w:rFonts w:eastAsia="Arial"/>
          <w:bCs/>
          <w:iCs/>
          <w:color w:val="000000" w:themeColor="text1"/>
          <w:sz w:val="24"/>
          <w:szCs w:val="24"/>
        </w:rPr>
        <w:t xml:space="preserve"> programmal történik. Egyéb ábrák készítésére a </w:t>
      </w:r>
      <w:proofErr w:type="spellStart"/>
      <w:r>
        <w:rPr>
          <w:rFonts w:eastAsia="Arial"/>
          <w:bCs/>
          <w:iCs/>
          <w:color w:val="000000" w:themeColor="text1"/>
          <w:sz w:val="24"/>
          <w:szCs w:val="24"/>
        </w:rPr>
        <w:t>Paint-et</w:t>
      </w:r>
      <w:proofErr w:type="spellEnd"/>
      <w:r>
        <w:rPr>
          <w:rFonts w:eastAsia="Arial"/>
          <w:bCs/>
          <w:iCs/>
          <w:color w:val="000000" w:themeColor="text1"/>
          <w:sz w:val="24"/>
          <w:szCs w:val="24"/>
        </w:rPr>
        <w:t xml:space="preserve"> illetve a draw.io-t használjuk. A dokumentáció írása Microsoft Word-ben és Google </w:t>
      </w:r>
      <w:proofErr w:type="spellStart"/>
      <w:r>
        <w:rPr>
          <w:rFonts w:eastAsia="Arial"/>
          <w:bCs/>
          <w:iCs/>
          <w:color w:val="000000" w:themeColor="text1"/>
          <w:sz w:val="24"/>
          <w:szCs w:val="24"/>
        </w:rPr>
        <w:t>Docs</w:t>
      </w:r>
      <w:proofErr w:type="spellEnd"/>
      <w:r>
        <w:rPr>
          <w:rFonts w:eastAsia="Arial"/>
          <w:bCs/>
          <w:iCs/>
          <w:color w:val="000000" w:themeColor="text1"/>
          <w:sz w:val="24"/>
          <w:szCs w:val="24"/>
        </w:rPr>
        <w:t>-ban történik.</w:t>
      </w:r>
    </w:p>
    <w:p w14:paraId="78B8586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Mindenkinek, minden előállított forráskódhoz és elkészített dokumentációhoz teljes hozzáférése van, továbbá az alkalmazott technikák lehetővé teszik, hogy mindenki az adott dokumentum, illetve forráskód legfrissebb verzióján dolgozzon.</w:t>
      </w:r>
    </w:p>
    <w:p w14:paraId="613DF6F7" w14:textId="77777777" w:rsidR="004474B9" w:rsidRDefault="004474B9">
      <w:pPr>
        <w:rPr>
          <w:sz w:val="24"/>
          <w:szCs w:val="24"/>
        </w:rPr>
      </w:pPr>
    </w:p>
    <w:p w14:paraId="3C64D017"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br w:type="page"/>
      </w:r>
      <w:r w:rsidRPr="4517E377">
        <w:rPr>
          <w:rFonts w:ascii="Arial" w:eastAsia="Arial" w:hAnsi="Arial" w:cs="Arial"/>
          <w:b/>
          <w:bCs/>
          <w:i/>
          <w:iCs/>
          <w:sz w:val="28"/>
          <w:szCs w:val="28"/>
        </w:rPr>
        <w:lastRenderedPageBreak/>
        <w:t>Napló</w:t>
      </w:r>
    </w:p>
    <w:p w14:paraId="100E5C90" w14:textId="77777777" w:rsidR="00093672" w:rsidRDefault="00714D1E" w:rsidP="4517E377">
      <w:pPr>
        <w:rPr>
          <w:color w:val="0070C0"/>
          <w:sz w:val="24"/>
          <w:szCs w:val="24"/>
        </w:rPr>
      </w:pPr>
      <w:r w:rsidRPr="4517E377">
        <w:rPr>
          <w:i/>
          <w:iCs/>
          <w:color w:val="0070C0"/>
          <w:sz w:val="24"/>
          <w:szCs w:val="24"/>
        </w:rPr>
        <w:t>[A napló tartalmazza az előző beadás óta eltelt időszak történéseit időrendben. A naplóból egyértelműen ki kell derülnie, hogy az egyes anyagrészeket ki és mennyi idő alatt készítette.</w:t>
      </w:r>
    </w:p>
    <w:p w14:paraId="7196D064" w14:textId="77777777" w:rsidR="00093672" w:rsidRDefault="00093672">
      <w:pPr>
        <w:rPr>
          <w:color w:val="0070C0"/>
          <w:sz w:val="24"/>
          <w:szCs w:val="24"/>
        </w:rPr>
      </w:pPr>
    </w:p>
    <w:p w14:paraId="0D2F700E" w14:textId="77777777" w:rsidR="00093672" w:rsidRDefault="00714D1E" w:rsidP="4517E377">
      <w:pPr>
        <w:rPr>
          <w:color w:val="0070C0"/>
          <w:sz w:val="24"/>
          <w:szCs w:val="24"/>
        </w:rPr>
      </w:pPr>
      <w:r w:rsidRPr="4517E377">
        <w:rPr>
          <w:i/>
          <w:iCs/>
          <w:color w:val="0070C0"/>
          <w:sz w:val="24"/>
          <w:szCs w:val="24"/>
        </w:rPr>
        <w:t xml:space="preserve">A </w:t>
      </w:r>
      <w:proofErr w:type="gramStart"/>
      <w:r w:rsidRPr="4517E377">
        <w:rPr>
          <w:i/>
          <w:iCs/>
          <w:color w:val="0070C0"/>
          <w:sz w:val="24"/>
          <w:szCs w:val="24"/>
        </w:rPr>
        <w:t>napló bejegyzésekből</w:t>
      </w:r>
      <w:proofErr w:type="gramEnd"/>
      <w:r w:rsidRPr="4517E377">
        <w:rPr>
          <w:i/>
          <w:iCs/>
          <w:color w:val="0070C0"/>
          <w:sz w:val="24"/>
          <w:szCs w:val="24"/>
        </w:rPr>
        <w:t xml:space="preserve"> áll. Minden bejegyzésnek tartalmaznia kell:</w:t>
      </w:r>
    </w:p>
    <w:p w14:paraId="353851E0" w14:textId="77777777" w:rsidR="00093672" w:rsidRDefault="00714D1E" w:rsidP="4517E377">
      <w:pPr>
        <w:numPr>
          <w:ilvl w:val="0"/>
          <w:numId w:val="4"/>
        </w:numPr>
        <w:rPr>
          <w:color w:val="0070C0"/>
          <w:sz w:val="24"/>
          <w:szCs w:val="24"/>
        </w:rPr>
      </w:pPr>
      <w:r w:rsidRPr="4517E377">
        <w:rPr>
          <w:i/>
          <w:iCs/>
          <w:color w:val="0070C0"/>
          <w:sz w:val="24"/>
          <w:szCs w:val="24"/>
        </w:rPr>
        <w:t>a történés kezdetének időpontját, nap-óra pontossággal</w:t>
      </w:r>
    </w:p>
    <w:p w14:paraId="21006B0F" w14:textId="77777777" w:rsidR="00093672" w:rsidRDefault="00714D1E" w:rsidP="4517E377">
      <w:pPr>
        <w:numPr>
          <w:ilvl w:val="0"/>
          <w:numId w:val="4"/>
        </w:numPr>
        <w:rPr>
          <w:color w:val="0070C0"/>
          <w:sz w:val="24"/>
          <w:szCs w:val="24"/>
        </w:rPr>
      </w:pPr>
      <w:r w:rsidRPr="4517E377">
        <w:rPr>
          <w:i/>
          <w:iCs/>
          <w:color w:val="0070C0"/>
          <w:sz w:val="24"/>
          <w:szCs w:val="24"/>
        </w:rPr>
        <w:t>a történés időtartamát, óra felbontással</w:t>
      </w:r>
    </w:p>
    <w:p w14:paraId="1C4E8935" w14:textId="77777777" w:rsidR="00093672" w:rsidRDefault="00714D1E" w:rsidP="4517E377">
      <w:pPr>
        <w:numPr>
          <w:ilvl w:val="0"/>
          <w:numId w:val="4"/>
        </w:numPr>
        <w:rPr>
          <w:color w:val="0070C0"/>
          <w:sz w:val="24"/>
          <w:szCs w:val="24"/>
        </w:rPr>
      </w:pPr>
      <w:r w:rsidRPr="4517E377">
        <w:rPr>
          <w:i/>
          <w:iCs/>
          <w:color w:val="0070C0"/>
          <w:sz w:val="24"/>
          <w:szCs w:val="24"/>
        </w:rPr>
        <w:t>a szereplő(k) nevét (Kérjük a szereplők VEZETÉKNEVÉT használni)</w:t>
      </w:r>
    </w:p>
    <w:p w14:paraId="2A54E7D3" w14:textId="77777777" w:rsidR="00093672" w:rsidRDefault="00714D1E" w:rsidP="4517E377">
      <w:pPr>
        <w:numPr>
          <w:ilvl w:val="0"/>
          <w:numId w:val="4"/>
        </w:numPr>
        <w:rPr>
          <w:color w:val="0070C0"/>
          <w:sz w:val="24"/>
          <w:szCs w:val="24"/>
        </w:rPr>
      </w:pPr>
      <w:r w:rsidRPr="4517E377">
        <w:rPr>
          <w:i/>
          <w:iCs/>
          <w:color w:val="0070C0"/>
          <w:sz w:val="24"/>
          <w:szCs w:val="24"/>
        </w:rPr>
        <w:t>a tevékenység leírását.</w:t>
      </w:r>
    </w:p>
    <w:p w14:paraId="34FF1C98" w14:textId="77777777" w:rsidR="00093672" w:rsidRDefault="00093672">
      <w:pPr>
        <w:rPr>
          <w:color w:val="0070C0"/>
          <w:sz w:val="24"/>
          <w:szCs w:val="24"/>
        </w:rPr>
      </w:pPr>
    </w:p>
    <w:p w14:paraId="5EC0FB68" w14:textId="77777777" w:rsidR="00093672" w:rsidRDefault="00714D1E" w:rsidP="4517E377">
      <w:pPr>
        <w:rPr>
          <w:color w:val="0070C0"/>
          <w:sz w:val="24"/>
          <w:szCs w:val="24"/>
        </w:rPr>
      </w:pPr>
      <w:r w:rsidRPr="4517E377">
        <w:rPr>
          <w:i/>
          <w:iCs/>
          <w:color w:val="0070C0"/>
          <w:sz w:val="24"/>
          <w:szCs w:val="24"/>
        </w:rPr>
        <w:t>Amennyiben a tevékenységben több szereplő vesz részt, akkor az a tevékenység csak értekezlet lehet, amelynek az eredményei DÖNTÉSEK. A döntéseket precízen meg kell szövegezni (Pl.: Az X objektum Y és Z metódusainak kódját W készíti el Q határidőre).</w:t>
      </w:r>
    </w:p>
    <w:p w14:paraId="6D072C0D" w14:textId="77777777" w:rsidR="00093672" w:rsidRDefault="00093672">
      <w:pPr>
        <w:rPr>
          <w:color w:val="0070C0"/>
          <w:sz w:val="24"/>
          <w:szCs w:val="24"/>
        </w:rPr>
      </w:pPr>
    </w:p>
    <w:p w14:paraId="219DA0ED" w14:textId="77777777" w:rsidR="00093672" w:rsidRDefault="00714D1E" w:rsidP="4517E377">
      <w:pPr>
        <w:rPr>
          <w:color w:val="0070C0"/>
          <w:sz w:val="24"/>
          <w:szCs w:val="24"/>
        </w:rPr>
      </w:pPr>
      <w:r w:rsidRPr="4517E377">
        <w:rPr>
          <w:i/>
          <w:iCs/>
          <w:color w:val="0070C0"/>
          <w:sz w:val="24"/>
          <w:szCs w:val="24"/>
        </w:rPr>
        <w:t>Ha a bejegyzés egyetlen személyhez kötődik, akkor meg kell adni, hogy a tevékenység milyen dologra irányul. A dolog a feladat kapcsán elkészítendő termék, amelynek a (esetleg korábban) beadott anyagban megtalálhatónak kell lenni.</w:t>
      </w:r>
    </w:p>
    <w:p w14:paraId="48A21919" w14:textId="77777777" w:rsidR="00093672" w:rsidRDefault="00093672">
      <w:pPr>
        <w:rPr>
          <w:color w:val="0070C0"/>
          <w:sz w:val="24"/>
          <w:szCs w:val="24"/>
        </w:rPr>
      </w:pPr>
    </w:p>
    <w:p w14:paraId="05552566" w14:textId="77777777" w:rsidR="00093672" w:rsidRDefault="00714D1E" w:rsidP="4517E377">
      <w:pPr>
        <w:rPr>
          <w:color w:val="0070C0"/>
          <w:sz w:val="24"/>
          <w:szCs w:val="24"/>
        </w:rPr>
      </w:pPr>
      <w:r w:rsidRPr="4517E377">
        <w:rPr>
          <w:i/>
          <w:iCs/>
          <w:color w:val="0070C0"/>
          <w:sz w:val="24"/>
          <w:szCs w:val="24"/>
        </w:rPr>
        <w:t>A naplóbejegyzés felbontásának egysége szöveges, rajzos anyag esetében az ábra, diagram, vagy kb. fél-egy oldalnyi szöveg. Kódban az egység a metódus. (Pl.: A 3. ábrán látható szekvencia-diagram kidolgozása, vagy az X objektum Y és Z metódusainak kódolása és belövése.)]</w:t>
      </w:r>
    </w:p>
    <w:p w14:paraId="6BD18F9B" w14:textId="77777777" w:rsidR="00093672" w:rsidRDefault="00093672">
      <w:pPr>
        <w:rPr>
          <w:sz w:val="24"/>
          <w:szCs w:val="24"/>
        </w:rPr>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093672" w14:paraId="1917F94D" w14:textId="77777777" w:rsidTr="4517E377">
        <w:tc>
          <w:tcPr>
            <w:tcW w:w="2214" w:type="dxa"/>
            <w:shd w:val="clear" w:color="auto" w:fill="E6E6E6"/>
          </w:tcPr>
          <w:p w14:paraId="548D1ABE" w14:textId="77777777" w:rsidR="00093672" w:rsidRDefault="00714D1E" w:rsidP="4517E377">
            <w:pPr>
              <w:rPr>
                <w:color w:val="000000" w:themeColor="text1"/>
                <w:sz w:val="24"/>
                <w:szCs w:val="24"/>
              </w:rPr>
            </w:pPr>
            <w:r w:rsidRPr="4517E377">
              <w:rPr>
                <w:b/>
                <w:bCs/>
                <w:sz w:val="24"/>
                <w:szCs w:val="24"/>
              </w:rPr>
              <w:t>Kezdet</w:t>
            </w:r>
          </w:p>
        </w:tc>
        <w:tc>
          <w:tcPr>
            <w:tcW w:w="2214" w:type="dxa"/>
            <w:shd w:val="clear" w:color="auto" w:fill="E6E6E6"/>
          </w:tcPr>
          <w:p w14:paraId="5EB35269" w14:textId="77777777" w:rsidR="00093672" w:rsidRDefault="00714D1E" w:rsidP="4517E377">
            <w:pPr>
              <w:rPr>
                <w:color w:val="000000" w:themeColor="text1"/>
                <w:sz w:val="24"/>
                <w:szCs w:val="24"/>
              </w:rPr>
            </w:pPr>
            <w:r w:rsidRPr="4517E377">
              <w:rPr>
                <w:b/>
                <w:bCs/>
                <w:sz w:val="24"/>
                <w:szCs w:val="24"/>
              </w:rPr>
              <w:t>Időtartam</w:t>
            </w:r>
          </w:p>
        </w:tc>
        <w:tc>
          <w:tcPr>
            <w:tcW w:w="2214" w:type="dxa"/>
            <w:shd w:val="clear" w:color="auto" w:fill="E6E6E6"/>
          </w:tcPr>
          <w:p w14:paraId="053D7D4D" w14:textId="77777777" w:rsidR="00093672" w:rsidRDefault="00714D1E" w:rsidP="4517E377">
            <w:pPr>
              <w:rPr>
                <w:color w:val="000000" w:themeColor="text1"/>
                <w:sz w:val="24"/>
                <w:szCs w:val="24"/>
              </w:rPr>
            </w:pPr>
            <w:r w:rsidRPr="4517E377">
              <w:rPr>
                <w:b/>
                <w:bCs/>
                <w:sz w:val="24"/>
                <w:szCs w:val="24"/>
              </w:rPr>
              <w:t>Résztvevők</w:t>
            </w:r>
          </w:p>
        </w:tc>
        <w:tc>
          <w:tcPr>
            <w:tcW w:w="2214" w:type="dxa"/>
            <w:shd w:val="clear" w:color="auto" w:fill="E6E6E6"/>
          </w:tcPr>
          <w:p w14:paraId="3562ED48" w14:textId="77777777" w:rsidR="00093672" w:rsidRDefault="00714D1E" w:rsidP="4517E377">
            <w:pPr>
              <w:rPr>
                <w:color w:val="000000" w:themeColor="text1"/>
                <w:sz w:val="24"/>
                <w:szCs w:val="24"/>
              </w:rPr>
            </w:pPr>
            <w:r w:rsidRPr="4517E377">
              <w:rPr>
                <w:b/>
                <w:bCs/>
                <w:sz w:val="24"/>
                <w:szCs w:val="24"/>
              </w:rPr>
              <w:t>Leírás</w:t>
            </w:r>
          </w:p>
        </w:tc>
      </w:tr>
      <w:tr w:rsidR="00093672" w14:paraId="24040CCC" w14:textId="77777777" w:rsidTr="4517E377">
        <w:tc>
          <w:tcPr>
            <w:tcW w:w="2214" w:type="dxa"/>
          </w:tcPr>
          <w:p w14:paraId="61059A48" w14:textId="77777777" w:rsidR="00093672" w:rsidRDefault="00714D1E" w:rsidP="4517E377">
            <w:pPr>
              <w:rPr>
                <w:color w:val="000000" w:themeColor="text1"/>
                <w:sz w:val="24"/>
                <w:szCs w:val="24"/>
              </w:rPr>
            </w:pPr>
            <w:r w:rsidRPr="4517E377">
              <w:rPr>
                <w:sz w:val="24"/>
                <w:szCs w:val="24"/>
              </w:rPr>
              <w:t>2010.03.21. 18:00</w:t>
            </w:r>
          </w:p>
        </w:tc>
        <w:tc>
          <w:tcPr>
            <w:tcW w:w="2214" w:type="dxa"/>
          </w:tcPr>
          <w:p w14:paraId="17D9D86D" w14:textId="77777777" w:rsidR="00093672" w:rsidRDefault="00714D1E" w:rsidP="4517E377">
            <w:pPr>
              <w:rPr>
                <w:color w:val="000000" w:themeColor="text1"/>
                <w:sz w:val="24"/>
                <w:szCs w:val="24"/>
              </w:rPr>
            </w:pPr>
            <w:r w:rsidRPr="4517E377">
              <w:rPr>
                <w:sz w:val="24"/>
                <w:szCs w:val="24"/>
              </w:rPr>
              <w:t>2,5 óra</w:t>
            </w:r>
          </w:p>
        </w:tc>
        <w:tc>
          <w:tcPr>
            <w:tcW w:w="2214" w:type="dxa"/>
          </w:tcPr>
          <w:p w14:paraId="0893C3DC" w14:textId="77777777" w:rsidR="00093672" w:rsidRDefault="00714D1E" w:rsidP="4517E377">
            <w:pPr>
              <w:rPr>
                <w:color w:val="000000" w:themeColor="text1"/>
                <w:sz w:val="24"/>
                <w:szCs w:val="24"/>
              </w:rPr>
            </w:pPr>
            <w:r w:rsidRPr="4517E377">
              <w:rPr>
                <w:sz w:val="24"/>
                <w:szCs w:val="24"/>
              </w:rPr>
              <w:t>Horváth</w:t>
            </w:r>
          </w:p>
          <w:p w14:paraId="299CF5AE" w14:textId="77777777" w:rsidR="00093672" w:rsidRDefault="00714D1E" w:rsidP="4517E377">
            <w:pPr>
              <w:rPr>
                <w:color w:val="000000" w:themeColor="text1"/>
                <w:sz w:val="24"/>
                <w:szCs w:val="24"/>
              </w:rPr>
            </w:pPr>
            <w:r w:rsidRPr="4517E377">
              <w:rPr>
                <w:sz w:val="24"/>
                <w:szCs w:val="24"/>
              </w:rPr>
              <w:t>Németh</w:t>
            </w:r>
          </w:p>
          <w:p w14:paraId="455097DD" w14:textId="77777777" w:rsidR="00093672" w:rsidRDefault="00714D1E" w:rsidP="4517E377">
            <w:pPr>
              <w:rPr>
                <w:color w:val="000000" w:themeColor="text1"/>
                <w:sz w:val="24"/>
                <w:szCs w:val="24"/>
              </w:rPr>
            </w:pPr>
            <w:r w:rsidRPr="4517E377">
              <w:rPr>
                <w:sz w:val="24"/>
                <w:szCs w:val="24"/>
              </w:rPr>
              <w:t>Tóth</w:t>
            </w:r>
          </w:p>
          <w:p w14:paraId="57BD3C7A" w14:textId="77777777" w:rsidR="00093672" w:rsidRDefault="00714D1E" w:rsidP="4517E377">
            <w:pPr>
              <w:rPr>
                <w:color w:val="000000" w:themeColor="text1"/>
                <w:sz w:val="24"/>
                <w:szCs w:val="24"/>
              </w:rPr>
            </w:pPr>
            <w:r w:rsidRPr="4517E377">
              <w:rPr>
                <w:sz w:val="24"/>
                <w:szCs w:val="24"/>
              </w:rPr>
              <w:t>Oláh</w:t>
            </w:r>
          </w:p>
        </w:tc>
        <w:tc>
          <w:tcPr>
            <w:tcW w:w="2214" w:type="dxa"/>
          </w:tcPr>
          <w:p w14:paraId="0F3C542B" w14:textId="77777777" w:rsidR="00093672" w:rsidRDefault="00714D1E" w:rsidP="4517E377">
            <w:pPr>
              <w:rPr>
                <w:color w:val="000000" w:themeColor="text1"/>
                <w:sz w:val="24"/>
                <w:szCs w:val="24"/>
              </w:rPr>
            </w:pPr>
            <w:r w:rsidRPr="4517E377">
              <w:rPr>
                <w:sz w:val="24"/>
                <w:szCs w:val="24"/>
              </w:rPr>
              <w:t>Értekezlet.</w:t>
            </w:r>
          </w:p>
          <w:p w14:paraId="5E95CB91" w14:textId="77777777" w:rsidR="00093672" w:rsidRDefault="00714D1E" w:rsidP="4517E377">
            <w:pPr>
              <w:rPr>
                <w:color w:val="000000" w:themeColor="text1"/>
                <w:sz w:val="24"/>
                <w:szCs w:val="24"/>
              </w:rPr>
            </w:pPr>
            <w:r w:rsidRPr="4517E377">
              <w:rPr>
                <w:sz w:val="24"/>
                <w:szCs w:val="24"/>
              </w:rPr>
              <w:t xml:space="preserve">Döntés: Horváth elkészíti az osztálydiagramot, Oláh </w:t>
            </w:r>
            <w:proofErr w:type="gramStart"/>
            <w:r w:rsidRPr="4517E377">
              <w:rPr>
                <w:sz w:val="24"/>
                <w:szCs w:val="24"/>
              </w:rPr>
              <w:t>a</w:t>
            </w:r>
            <w:proofErr w:type="gramEnd"/>
            <w:r w:rsidRPr="4517E377">
              <w:rPr>
                <w:sz w:val="24"/>
                <w:szCs w:val="24"/>
              </w:rPr>
              <w:t xml:space="preserve"> use-</w:t>
            </w:r>
            <w:proofErr w:type="spellStart"/>
            <w:r w:rsidRPr="4517E377">
              <w:rPr>
                <w:sz w:val="24"/>
                <w:szCs w:val="24"/>
              </w:rPr>
              <w:t>case</w:t>
            </w:r>
            <w:proofErr w:type="spellEnd"/>
            <w:r w:rsidRPr="4517E377">
              <w:rPr>
                <w:sz w:val="24"/>
                <w:szCs w:val="24"/>
              </w:rPr>
              <w:t xml:space="preserve"> leírásokat.</w:t>
            </w:r>
          </w:p>
        </w:tc>
      </w:tr>
      <w:tr w:rsidR="00093672" w14:paraId="6C47FDAF" w14:textId="77777777" w:rsidTr="4517E377">
        <w:tc>
          <w:tcPr>
            <w:tcW w:w="2214" w:type="dxa"/>
          </w:tcPr>
          <w:p w14:paraId="0BBA95CA" w14:textId="77777777" w:rsidR="00093672" w:rsidRDefault="00714D1E" w:rsidP="4517E377">
            <w:pPr>
              <w:rPr>
                <w:color w:val="000000" w:themeColor="text1"/>
                <w:sz w:val="24"/>
                <w:szCs w:val="24"/>
              </w:rPr>
            </w:pPr>
            <w:r w:rsidRPr="4517E377">
              <w:rPr>
                <w:sz w:val="24"/>
                <w:szCs w:val="24"/>
              </w:rPr>
              <w:t>2010.03.23. 23:00</w:t>
            </w:r>
          </w:p>
        </w:tc>
        <w:tc>
          <w:tcPr>
            <w:tcW w:w="2214" w:type="dxa"/>
          </w:tcPr>
          <w:p w14:paraId="68CF7D71" w14:textId="77777777" w:rsidR="00093672" w:rsidRDefault="00714D1E" w:rsidP="4517E377">
            <w:pPr>
              <w:rPr>
                <w:color w:val="000000" w:themeColor="text1"/>
                <w:sz w:val="24"/>
                <w:szCs w:val="24"/>
              </w:rPr>
            </w:pPr>
            <w:r w:rsidRPr="4517E377">
              <w:rPr>
                <w:sz w:val="24"/>
                <w:szCs w:val="24"/>
              </w:rPr>
              <w:t>5 óra</w:t>
            </w:r>
          </w:p>
        </w:tc>
        <w:tc>
          <w:tcPr>
            <w:tcW w:w="2214" w:type="dxa"/>
          </w:tcPr>
          <w:p w14:paraId="75841CE9" w14:textId="77777777" w:rsidR="00093672" w:rsidRDefault="00714D1E" w:rsidP="4517E377">
            <w:pPr>
              <w:rPr>
                <w:color w:val="000000" w:themeColor="text1"/>
                <w:sz w:val="24"/>
                <w:szCs w:val="24"/>
              </w:rPr>
            </w:pPr>
            <w:r w:rsidRPr="4517E377">
              <w:rPr>
                <w:sz w:val="24"/>
                <w:szCs w:val="24"/>
              </w:rPr>
              <w:t>Németh</w:t>
            </w:r>
          </w:p>
        </w:tc>
        <w:tc>
          <w:tcPr>
            <w:tcW w:w="2214" w:type="dxa"/>
          </w:tcPr>
          <w:p w14:paraId="00799CCA" w14:textId="77777777" w:rsidR="00093672" w:rsidRDefault="00714D1E" w:rsidP="4517E377">
            <w:pPr>
              <w:rPr>
                <w:color w:val="000000" w:themeColor="text1"/>
                <w:sz w:val="24"/>
                <w:szCs w:val="24"/>
              </w:rPr>
            </w:pPr>
            <w:r w:rsidRPr="4517E377">
              <w:rPr>
                <w:sz w:val="24"/>
                <w:szCs w:val="24"/>
              </w:rPr>
              <w:t xml:space="preserve">Tevékenység: Németh implementálja a </w:t>
            </w:r>
            <w:r w:rsidRPr="4517E377">
              <w:rPr>
                <w:i/>
                <w:iCs/>
                <w:sz w:val="24"/>
                <w:szCs w:val="24"/>
              </w:rPr>
              <w:t>Kukac</w:t>
            </w:r>
            <w:r w:rsidRPr="4517E377">
              <w:rPr>
                <w:sz w:val="24"/>
                <w:szCs w:val="24"/>
              </w:rPr>
              <w:t xml:space="preserve"> osztály </w:t>
            </w:r>
            <w:r w:rsidRPr="4517E377">
              <w:rPr>
                <w:i/>
                <w:iCs/>
                <w:sz w:val="24"/>
                <w:szCs w:val="24"/>
              </w:rPr>
              <w:t>eszik</w:t>
            </w:r>
            <w:r w:rsidRPr="4517E377">
              <w:rPr>
                <w:sz w:val="24"/>
                <w:szCs w:val="24"/>
              </w:rPr>
              <w:t xml:space="preserve"> és </w:t>
            </w:r>
            <w:proofErr w:type="spellStart"/>
            <w:r w:rsidRPr="4517E377">
              <w:rPr>
                <w:i/>
                <w:iCs/>
                <w:sz w:val="24"/>
                <w:szCs w:val="24"/>
              </w:rPr>
              <w:t>maszik</w:t>
            </w:r>
            <w:proofErr w:type="spellEnd"/>
            <w:r w:rsidRPr="4517E377">
              <w:rPr>
                <w:sz w:val="24"/>
                <w:szCs w:val="24"/>
              </w:rPr>
              <w:t xml:space="preserve"> metódusát.</w:t>
            </w:r>
          </w:p>
        </w:tc>
      </w:tr>
      <w:tr w:rsidR="00093672" w14:paraId="48D6AED1" w14:textId="77777777" w:rsidTr="4517E377">
        <w:tc>
          <w:tcPr>
            <w:tcW w:w="2214" w:type="dxa"/>
          </w:tcPr>
          <w:p w14:paraId="172A0622" w14:textId="77777777" w:rsidR="00093672" w:rsidRDefault="00714D1E" w:rsidP="4517E377">
            <w:pPr>
              <w:rPr>
                <w:color w:val="000000" w:themeColor="text1"/>
                <w:sz w:val="24"/>
                <w:szCs w:val="24"/>
              </w:rPr>
            </w:pPr>
            <w:r w:rsidRPr="4517E377">
              <w:rPr>
                <w:sz w:val="24"/>
                <w:szCs w:val="24"/>
              </w:rPr>
              <w:t>…</w:t>
            </w:r>
          </w:p>
        </w:tc>
        <w:tc>
          <w:tcPr>
            <w:tcW w:w="2214" w:type="dxa"/>
          </w:tcPr>
          <w:p w14:paraId="33C86505" w14:textId="77777777" w:rsidR="00093672" w:rsidRDefault="00714D1E" w:rsidP="4517E377">
            <w:pPr>
              <w:rPr>
                <w:color w:val="000000" w:themeColor="text1"/>
                <w:sz w:val="24"/>
                <w:szCs w:val="24"/>
              </w:rPr>
            </w:pPr>
            <w:r w:rsidRPr="4517E377">
              <w:rPr>
                <w:sz w:val="24"/>
                <w:szCs w:val="24"/>
              </w:rPr>
              <w:t>…</w:t>
            </w:r>
          </w:p>
        </w:tc>
        <w:tc>
          <w:tcPr>
            <w:tcW w:w="2214" w:type="dxa"/>
          </w:tcPr>
          <w:p w14:paraId="088CFA42" w14:textId="77777777" w:rsidR="00093672" w:rsidRDefault="00714D1E" w:rsidP="4517E377">
            <w:pPr>
              <w:rPr>
                <w:color w:val="000000" w:themeColor="text1"/>
                <w:sz w:val="24"/>
                <w:szCs w:val="24"/>
              </w:rPr>
            </w:pPr>
            <w:r w:rsidRPr="4517E377">
              <w:rPr>
                <w:sz w:val="24"/>
                <w:szCs w:val="24"/>
              </w:rPr>
              <w:t>…</w:t>
            </w:r>
          </w:p>
        </w:tc>
        <w:tc>
          <w:tcPr>
            <w:tcW w:w="2214" w:type="dxa"/>
          </w:tcPr>
          <w:p w14:paraId="3C400F6C" w14:textId="77777777" w:rsidR="00093672" w:rsidRDefault="00714D1E" w:rsidP="4517E377">
            <w:pPr>
              <w:rPr>
                <w:color w:val="000000" w:themeColor="text1"/>
                <w:sz w:val="24"/>
                <w:szCs w:val="24"/>
              </w:rPr>
            </w:pPr>
            <w:r w:rsidRPr="4517E377">
              <w:rPr>
                <w:sz w:val="24"/>
                <w:szCs w:val="24"/>
              </w:rPr>
              <w:t>…</w:t>
            </w:r>
          </w:p>
        </w:tc>
      </w:tr>
    </w:tbl>
    <w:p w14:paraId="238601FE" w14:textId="77777777" w:rsidR="00093672" w:rsidRDefault="00093672">
      <w:pPr>
        <w:rPr>
          <w:i/>
          <w:color w:val="0000FF"/>
          <w:sz w:val="24"/>
          <w:szCs w:val="24"/>
        </w:rPr>
      </w:pPr>
    </w:p>
    <w:sectPr w:rsidR="00093672" w:rsidSect="0015245B">
      <w:headerReference w:type="default" r:id="rId14"/>
      <w:footerReference w:type="even" r:id="rId15"/>
      <w:footerReference w:type="default" r:id="rId16"/>
      <w:pgSz w:w="11906" w:h="16838"/>
      <w:pgMar w:top="1417" w:right="1417" w:bottom="1417" w:left="1417"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ertalan Bálint" w:date="2018-02-16T20:21:00Z" w:initials="BB">
    <w:p w14:paraId="75189565" w14:textId="415F207D" w:rsidR="00186413" w:rsidRDefault="00186413">
      <w:pPr>
        <w:pStyle w:val="Jegyzetszveg"/>
      </w:pPr>
      <w:r>
        <w:rPr>
          <w:rStyle w:val="Jegyzethivatkozs"/>
        </w:rPr>
        <w:annotationRef/>
      </w:r>
      <w:r>
        <w:t>Majd légyszi töltsétek ki.</w:t>
      </w:r>
    </w:p>
  </w:comment>
  <w:comment w:id="5" w:author="Bálint Bertalan" w:date="2018-02-14T21:07:00Z" w:initials="">
    <w:p w14:paraId="67204CE0" w14:textId="77777777" w:rsidR="00186413" w:rsidRDefault="00186413">
      <w:pPr>
        <w:widowControl w:val="0"/>
        <w:rPr>
          <w:rFonts w:ascii="Arial" w:eastAsia="Arial" w:hAnsi="Arial" w:cs="Arial"/>
          <w:sz w:val="22"/>
          <w:szCs w:val="22"/>
        </w:rPr>
      </w:pPr>
      <w:r>
        <w:rPr>
          <w:rFonts w:ascii="Arial" w:eastAsia="Arial" w:hAnsi="Arial" w:cs="Arial"/>
          <w:sz w:val="22"/>
          <w:szCs w:val="22"/>
        </w:rPr>
        <w:t>Még változhat.</w:t>
      </w:r>
    </w:p>
    <w:p w14:paraId="3AF58DB3" w14:textId="77777777" w:rsidR="00186413" w:rsidRDefault="00186413">
      <w:pPr>
        <w:widowControl w:val="0"/>
        <w:rPr>
          <w:rFonts w:ascii="Arial" w:eastAsia="Arial" w:hAnsi="Arial" w:cs="Arial"/>
          <w:sz w:val="22"/>
          <w:szCs w:val="22"/>
        </w:rPr>
      </w:pPr>
      <w:r>
        <w:rPr>
          <w:rFonts w:ascii="Arial" w:eastAsia="Arial" w:hAnsi="Arial" w:cs="Arial"/>
          <w:sz w:val="22"/>
          <w:szCs w:val="22"/>
        </w:rPr>
        <w:t>1024x768-as felbontás, ha minden mező 32x32-es.</w:t>
      </w:r>
    </w:p>
  </w:comment>
  <w:comment w:id="6" w:author="Bálint Bertalan" w:date="2018-02-14T21:22:00Z" w:initials="">
    <w:p w14:paraId="7478B9E6" w14:textId="77777777" w:rsidR="00186413" w:rsidRDefault="00186413">
      <w:pPr>
        <w:widowControl w:val="0"/>
        <w:rPr>
          <w:rFonts w:ascii="Arial" w:eastAsia="Arial" w:hAnsi="Arial" w:cs="Arial"/>
          <w:sz w:val="22"/>
          <w:szCs w:val="22"/>
        </w:rPr>
      </w:pPr>
      <w:r>
        <w:rPr>
          <w:rFonts w:ascii="Arial" w:eastAsia="Arial" w:hAnsi="Arial" w:cs="Arial"/>
          <w:sz w:val="22"/>
          <w:szCs w:val="22"/>
        </w:rPr>
        <w:t>Függ a pálya méretétől, de ez szépnek tűnik.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89565" w15:done="0"/>
  <w15:commentEx w15:paraId="3AF58DB3" w15:done="0"/>
  <w15:commentEx w15:paraId="7478B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89565" w16cid:durableId="1E31BBB8"/>
  <w16cid:commentId w16cid:paraId="3AF58DB3" w16cid:durableId="1E31659F"/>
  <w16cid:commentId w16cid:paraId="7478B9E6" w16cid:durableId="1E3165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F46D" w14:textId="77777777" w:rsidR="005614DA" w:rsidRDefault="005614DA">
      <w:r>
        <w:separator/>
      </w:r>
    </w:p>
  </w:endnote>
  <w:endnote w:type="continuationSeparator" w:id="0">
    <w:p w14:paraId="15943704" w14:textId="77777777" w:rsidR="005614DA" w:rsidRDefault="0056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 w:name="DokChampa">
    <w:charset w:val="DE"/>
    <w:family w:val="swiss"/>
    <w:pitch w:val="variable"/>
    <w:sig w:usb0="83000003" w:usb1="00000000" w:usb2="00000000" w:usb3="00000000" w:csb0="00010001"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end"/>
    </w:r>
  </w:p>
  <w:p w14:paraId="0F3CABC7" w14:textId="77777777" w:rsidR="00186413" w:rsidRDefault="00186413">
    <w:pPr>
      <w:tabs>
        <w:tab w:val="center" w:pos="4536"/>
        <w:tab w:val="right" w:pos="9072"/>
      </w:tabs>
      <w:ind w:right="36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7995" w14:textId="7EC309E9"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separate"/>
    </w:r>
    <w:r w:rsidR="00727AF0">
      <w:rPr>
        <w:noProof/>
        <w:sz w:val="24"/>
        <w:szCs w:val="24"/>
      </w:rPr>
      <w:t>11</w:t>
    </w:r>
    <w:r>
      <w:rPr>
        <w:sz w:val="24"/>
        <w:szCs w:val="24"/>
      </w:rPr>
      <w:fldChar w:fldCharType="end"/>
    </w:r>
  </w:p>
  <w:p w14:paraId="011BF53D" w14:textId="7AB3A89D" w:rsidR="00186413" w:rsidRDefault="00186413" w:rsidP="00EE08AA">
    <w:pPr>
      <w:tabs>
        <w:tab w:val="center" w:pos="4536"/>
        <w:tab w:val="right" w:pos="9072"/>
      </w:tabs>
      <w:ind w:right="360"/>
      <w:rPr>
        <w:sz w:val="24"/>
        <w:szCs w:val="24"/>
      </w:rPr>
    </w:pPr>
    <w:r>
      <w:rPr>
        <w:sz w:val="24"/>
        <w:szCs w:val="24"/>
      </w:rPr>
      <w:fldChar w:fldCharType="begin"/>
    </w:r>
    <w:r>
      <w:rPr>
        <w:sz w:val="24"/>
        <w:szCs w:val="24"/>
      </w:rPr>
      <w:instrText xml:space="preserve"> TIME  \@ "yyyy. MMMM d." </w:instrText>
    </w:r>
    <w:r>
      <w:rPr>
        <w:sz w:val="24"/>
        <w:szCs w:val="24"/>
      </w:rPr>
      <w:fldChar w:fldCharType="separate"/>
    </w:r>
    <w:r w:rsidR="00727AF0">
      <w:rPr>
        <w:noProof/>
        <w:sz w:val="24"/>
        <w:szCs w:val="24"/>
      </w:rPr>
      <w:t>2018. február 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0CA20" w14:textId="77777777" w:rsidR="005614DA" w:rsidRDefault="005614DA">
      <w:r>
        <w:separator/>
      </w:r>
    </w:p>
  </w:footnote>
  <w:footnote w:type="continuationSeparator" w:id="0">
    <w:p w14:paraId="38F0C92F" w14:textId="77777777" w:rsidR="005614DA" w:rsidRDefault="005614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3613" w14:textId="1AD2C649" w:rsidR="00186413" w:rsidRPr="003274C4" w:rsidRDefault="00186413" w:rsidP="4517E377">
    <w:pPr>
      <w:tabs>
        <w:tab w:val="center" w:pos="4536"/>
        <w:tab w:val="right" w:pos="9072"/>
      </w:tabs>
      <w:ind w:right="360"/>
      <w:rPr>
        <w:color w:val="auto"/>
        <w:sz w:val="24"/>
        <w:szCs w:val="24"/>
      </w:rPr>
    </w:pPr>
    <w:r w:rsidRPr="4517E377">
      <w:rPr>
        <w:sz w:val="24"/>
        <w:szCs w:val="24"/>
      </w:rPr>
      <w:t>2. Követelmény, projekt, funkcionalitás</w:t>
    </w:r>
    <w:r>
      <w:rPr>
        <w:sz w:val="24"/>
        <w:szCs w:val="24"/>
      </w:rPr>
      <w:tab/>
    </w:r>
    <w:r>
      <w:rPr>
        <w:sz w:val="24"/>
        <w:szCs w:val="24"/>
      </w:rPr>
      <w:tab/>
    </w:r>
    <w:proofErr w:type="spellStart"/>
    <w:r w:rsidRPr="003274C4">
      <w:rPr>
        <w:i/>
        <w:iCs/>
        <w:color w:val="auto"/>
        <w:sz w:val="24"/>
        <w:szCs w:val="24"/>
      </w:rPr>
      <w:t>jgoldfis</w:t>
    </w:r>
    <w:ins w:id="7" w:author="Tolnai Márk" w:date="2018-02-17T16:57:00Z">
      <w:r w:rsidR="00727AF0">
        <w:rPr>
          <w:i/>
          <w:iCs/>
          <w:color w:val="auto"/>
          <w:sz w:val="24"/>
          <w:szCs w:val="24"/>
        </w:rPr>
        <w:t>c</w:t>
      </w:r>
    </w:ins>
    <w:r w:rsidRPr="003274C4">
      <w:rPr>
        <w:i/>
        <w:iCs/>
        <w:color w:val="auto"/>
        <w:sz w:val="24"/>
        <w:szCs w:val="24"/>
      </w:rPr>
      <w: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F55"/>
    <w:multiLevelType w:val="hybridMultilevel"/>
    <w:tmpl w:val="E272CD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536ED0"/>
    <w:multiLevelType w:val="multilevel"/>
    <w:tmpl w:val="D2AC9928"/>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DAE4084"/>
    <w:multiLevelType w:val="hybridMultilevel"/>
    <w:tmpl w:val="7702278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3" w15:restartNumberingAfterBreak="0">
    <w:nsid w:val="1E2057EA"/>
    <w:multiLevelType w:val="multilevel"/>
    <w:tmpl w:val="05643C4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15:restartNumberingAfterBreak="0">
    <w:nsid w:val="26E435AE"/>
    <w:multiLevelType w:val="multilevel"/>
    <w:tmpl w:val="1A687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8F3E81"/>
    <w:multiLevelType w:val="multilevel"/>
    <w:tmpl w:val="260E5458"/>
    <w:lvl w:ilvl="0">
      <w:start w:val="1"/>
      <w:numFmt w:val="decimal"/>
      <w:lvlText w:val="%1."/>
      <w:lvlJc w:val="right"/>
      <w:pPr>
        <w:ind w:left="720" w:hanging="360"/>
      </w:pPr>
      <w:rPr>
        <w:u w:val="none"/>
        <w:vertAlign w:val="baseline"/>
      </w:rPr>
    </w:lvl>
    <w:lvl w:ilvl="1">
      <w:start w:val="1"/>
      <w:numFmt w:val="decimal"/>
      <w:lvlText w:val="%1.%2."/>
      <w:lvlJc w:val="right"/>
      <w:pPr>
        <w:ind w:left="1440" w:hanging="360"/>
      </w:pPr>
      <w:rPr>
        <w:u w:val="none"/>
        <w:vertAlign w:val="baseline"/>
      </w:rPr>
    </w:lvl>
    <w:lvl w:ilvl="2">
      <w:start w:val="1"/>
      <w:numFmt w:val="decimal"/>
      <w:lvlText w:val="%1.%2.%3."/>
      <w:lvlJc w:val="right"/>
      <w:pPr>
        <w:ind w:left="2160" w:hanging="360"/>
      </w:pPr>
      <w:rPr>
        <w:u w:val="none"/>
        <w:vertAlign w:val="baseline"/>
      </w:rPr>
    </w:lvl>
    <w:lvl w:ilvl="3">
      <w:start w:val="1"/>
      <w:numFmt w:val="decimal"/>
      <w:lvlText w:val="%1.%2.%3.%4."/>
      <w:lvlJc w:val="right"/>
      <w:pPr>
        <w:ind w:left="2880" w:hanging="360"/>
      </w:pPr>
      <w:rPr>
        <w:u w:val="none"/>
        <w:vertAlign w:val="baseline"/>
      </w:rPr>
    </w:lvl>
    <w:lvl w:ilvl="4">
      <w:start w:val="1"/>
      <w:numFmt w:val="decimal"/>
      <w:lvlText w:val="%1.%2.%3.%4.%5."/>
      <w:lvlJc w:val="right"/>
      <w:pPr>
        <w:ind w:left="3600" w:hanging="360"/>
      </w:pPr>
      <w:rPr>
        <w:u w:val="none"/>
        <w:vertAlign w:val="baseline"/>
      </w:rPr>
    </w:lvl>
    <w:lvl w:ilvl="5">
      <w:start w:val="1"/>
      <w:numFmt w:val="decimal"/>
      <w:lvlText w:val="%1.%2.%3.%4.%5.%6."/>
      <w:lvlJc w:val="right"/>
      <w:pPr>
        <w:ind w:left="4320" w:hanging="360"/>
      </w:pPr>
      <w:rPr>
        <w:u w:val="none"/>
        <w:vertAlign w:val="baseline"/>
      </w:rPr>
    </w:lvl>
    <w:lvl w:ilvl="6">
      <w:start w:val="1"/>
      <w:numFmt w:val="decimal"/>
      <w:lvlText w:val="%1.%2.%3.%4.%5.%6.%7."/>
      <w:lvlJc w:val="right"/>
      <w:pPr>
        <w:ind w:left="5040" w:hanging="360"/>
      </w:pPr>
      <w:rPr>
        <w:u w:val="none"/>
        <w:vertAlign w:val="baseline"/>
      </w:rPr>
    </w:lvl>
    <w:lvl w:ilvl="7">
      <w:start w:val="1"/>
      <w:numFmt w:val="decimal"/>
      <w:lvlText w:val="%1.%2.%3.%4.%5.%6.%7.%8."/>
      <w:lvlJc w:val="right"/>
      <w:pPr>
        <w:ind w:left="5760" w:hanging="360"/>
      </w:pPr>
      <w:rPr>
        <w:u w:val="none"/>
        <w:vertAlign w:val="baseline"/>
      </w:rPr>
    </w:lvl>
    <w:lvl w:ilvl="8">
      <w:start w:val="1"/>
      <w:numFmt w:val="decimal"/>
      <w:lvlText w:val="%1.%2.%3.%4.%5.%6.%7.%8.%9."/>
      <w:lvlJc w:val="right"/>
      <w:pPr>
        <w:ind w:left="6480" w:hanging="360"/>
      </w:pPr>
      <w:rPr>
        <w:u w:val="none"/>
        <w:vertAlign w:val="baseline"/>
      </w:rPr>
    </w:lvl>
  </w:abstractNum>
  <w:abstractNum w:abstractNumId="6" w15:restartNumberingAfterBreak="0">
    <w:nsid w:val="2E4D68F2"/>
    <w:multiLevelType w:val="multilevel"/>
    <w:tmpl w:val="B0A41EF0"/>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7" w15:restartNumberingAfterBreak="0">
    <w:nsid w:val="309C0D04"/>
    <w:multiLevelType w:val="multilevel"/>
    <w:tmpl w:val="004EF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9942F71"/>
    <w:multiLevelType w:val="multilevel"/>
    <w:tmpl w:val="7DF2298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9" w15:restartNumberingAfterBreak="0">
    <w:nsid w:val="49C24B00"/>
    <w:multiLevelType w:val="multilevel"/>
    <w:tmpl w:val="1C207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C135D54"/>
    <w:multiLevelType w:val="multilevel"/>
    <w:tmpl w:val="3208C93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7"/>
  </w:num>
  <w:num w:numId="2">
    <w:abstractNumId w:val="3"/>
  </w:num>
  <w:num w:numId="3">
    <w:abstractNumId w:val="4"/>
  </w:num>
  <w:num w:numId="4">
    <w:abstractNumId w:val="9"/>
  </w:num>
  <w:num w:numId="5">
    <w:abstractNumId w:val="10"/>
  </w:num>
  <w:num w:numId="6">
    <w:abstractNumId w:val="8"/>
  </w:num>
  <w:num w:numId="7">
    <w:abstractNumId w:val="6"/>
  </w:num>
  <w:num w:numId="8">
    <w:abstractNumId w:val="5"/>
  </w:num>
  <w:num w:numId="9">
    <w:abstractNumId w:val="1"/>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alan Bálint">
    <w15:presenceInfo w15:providerId="Windows Live" w15:userId="8363a91ff533e215"/>
  </w15:person>
  <w15:person w15:author="Tolnai Márk">
    <w15:presenceInfo w15:providerId="Windows Live" w15:userId="e169028d7dca9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517E377"/>
    <w:rsid w:val="00001DAB"/>
    <w:rsid w:val="0001305D"/>
    <w:rsid w:val="00093672"/>
    <w:rsid w:val="0015245B"/>
    <w:rsid w:val="00186413"/>
    <w:rsid w:val="00284080"/>
    <w:rsid w:val="002909BC"/>
    <w:rsid w:val="003274C4"/>
    <w:rsid w:val="00362C16"/>
    <w:rsid w:val="003F6B56"/>
    <w:rsid w:val="00417A5F"/>
    <w:rsid w:val="004474B9"/>
    <w:rsid w:val="005614DA"/>
    <w:rsid w:val="006552CA"/>
    <w:rsid w:val="00714D1E"/>
    <w:rsid w:val="00727AF0"/>
    <w:rsid w:val="00736C38"/>
    <w:rsid w:val="00783616"/>
    <w:rsid w:val="007C090C"/>
    <w:rsid w:val="00815500"/>
    <w:rsid w:val="0087236F"/>
    <w:rsid w:val="008D50B5"/>
    <w:rsid w:val="008E7F87"/>
    <w:rsid w:val="00930A97"/>
    <w:rsid w:val="00964649"/>
    <w:rsid w:val="009C17EC"/>
    <w:rsid w:val="00B418CE"/>
    <w:rsid w:val="00B64DAD"/>
    <w:rsid w:val="00CE2DAE"/>
    <w:rsid w:val="00DA7F22"/>
    <w:rsid w:val="00E763F9"/>
    <w:rsid w:val="00EA17E3"/>
    <w:rsid w:val="00EE08AA"/>
    <w:rsid w:val="00F931EC"/>
    <w:rsid w:val="4517E377"/>
  </w:rsids>
  <m:mathPr>
    <m:mathFont m:val="Cambria Math"/>
    <m:brkBin m:val="before"/>
    <m:brkBinSub m:val="--"/>
    <m:smallFrac m:val="0"/>
    <m:dispDef/>
    <m:lMargin m:val="0"/>
    <m:rMargin m:val="0"/>
    <m:defJc m:val="centerGroup"/>
    <m:wrapIndent m:val="1440"/>
    <m:intLim m:val="subSup"/>
    <m:naryLim m:val="undOvr"/>
  </m:mathPr>
  <w:themeFontLang w:val="hu-HU"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BBF"/>
  <w15:docId w15:val="{0DFF6719-11A4-45A6-B89D-402ECF8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hu-HU" w:eastAsia="hu-HU"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B418CE"/>
    <w:pPr>
      <w:jc w:val="both"/>
    </w:pPr>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Normltblzat"/>
    <w:tblPr>
      <w:tblStyleRowBandSize w:val="1"/>
      <w:tblStyleColBandSize w:val="1"/>
    </w:tblPr>
  </w:style>
  <w:style w:type="table" w:customStyle="1" w:styleId="a0">
    <w:basedOn w:val="Normltblzat"/>
    <w:tblPr>
      <w:tblStyleRowBandSize w:val="1"/>
      <w:tblStyleColBandSize w:val="1"/>
    </w:tblPr>
  </w:style>
  <w:style w:type="table" w:customStyle="1" w:styleId="a1">
    <w:basedOn w:val="Normltblzat"/>
    <w:tblPr>
      <w:tblStyleRowBandSize w:val="1"/>
      <w:tblStyleColBandSize w:val="1"/>
    </w:tblPr>
  </w:style>
  <w:style w:type="table" w:customStyle="1" w:styleId="a2">
    <w:basedOn w:val="Normltblzat"/>
    <w:tblPr>
      <w:tblStyleRowBandSize w:val="1"/>
      <w:tblStyleColBandSize w:val="1"/>
    </w:tblPr>
  </w:style>
  <w:style w:type="table" w:customStyle="1" w:styleId="a3">
    <w:basedOn w:val="Normltblzat"/>
    <w:tblPr>
      <w:tblStyleRowBandSize w:val="1"/>
      <w:tblStyleColBandSize w:val="1"/>
    </w:tblPr>
  </w:style>
  <w:style w:type="table" w:customStyle="1" w:styleId="a4">
    <w:basedOn w:val="Normltblzat"/>
    <w:tblPr>
      <w:tblStyleRowBandSize w:val="1"/>
      <w:tblStyleColBandSize w:val="1"/>
    </w:tblPr>
  </w:style>
  <w:style w:type="table" w:customStyle="1" w:styleId="a5">
    <w:basedOn w:val="Normltblzat"/>
    <w:tblPr>
      <w:tblStyleRowBandSize w:val="1"/>
      <w:tblStyleColBandSize w:val="1"/>
    </w:tblPr>
  </w:style>
  <w:style w:type="table" w:customStyle="1" w:styleId="a6">
    <w:basedOn w:val="Normltblzat"/>
    <w:tblPr>
      <w:tblStyleRowBandSize w:val="1"/>
      <w:tblStyleColBandSize w:val="1"/>
    </w:tblPr>
  </w:style>
  <w:style w:type="table" w:customStyle="1" w:styleId="a7">
    <w:basedOn w:val="Normltblzat"/>
    <w:tblPr>
      <w:tblStyleRowBandSize w:val="1"/>
      <w:tblStyleColBandSize w:val="1"/>
    </w:tblPr>
  </w:style>
  <w:style w:type="paragraph" w:styleId="Jegyzetszveg">
    <w:name w:val="annotation text"/>
    <w:basedOn w:val="Norml"/>
    <w:link w:val="JegyzetszvegChar"/>
    <w:uiPriority w:val="99"/>
    <w:semiHidden/>
    <w:unhideWhenUsed/>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714D1E"/>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14D1E"/>
    <w:rPr>
      <w:rFonts w:ascii="Segoe UI" w:hAnsi="Segoe UI" w:cs="Segoe UI"/>
      <w:sz w:val="18"/>
      <w:szCs w:val="18"/>
    </w:rPr>
  </w:style>
  <w:style w:type="table" w:styleId="Vilgosrnykols1jellszn">
    <w:name w:val="Light Shading Accent 1"/>
    <w:basedOn w:val="Normltblzat"/>
    <w:uiPriority w:val="60"/>
    <w:unhideWhenUsed/>
    <w:rsid w:val="004474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l"/>
    <w:uiPriority w:val="40"/>
    <w:qFormat/>
    <w:rsid w:val="009C17EC"/>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table" w:styleId="Vilgoslista3jellszn">
    <w:name w:val="Light List Accent 3"/>
    <w:basedOn w:val="Normltblzat"/>
    <w:uiPriority w:val="61"/>
    <w:rsid w:val="009C17EC"/>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aszerbekezds">
    <w:name w:val="List Paragraph"/>
    <w:basedOn w:val="Norml"/>
    <w:uiPriority w:val="34"/>
    <w:qFormat/>
    <w:rsid w:val="009C17EC"/>
    <w:pPr>
      <w:ind w:left="720"/>
      <w:contextualSpacing/>
    </w:pPr>
  </w:style>
  <w:style w:type="paragraph" w:styleId="lfej">
    <w:name w:val="header"/>
    <w:basedOn w:val="Norml"/>
    <w:link w:val="lfejChar"/>
    <w:uiPriority w:val="99"/>
    <w:unhideWhenUsed/>
    <w:rsid w:val="003274C4"/>
    <w:pPr>
      <w:tabs>
        <w:tab w:val="center" w:pos="4536"/>
        <w:tab w:val="right" w:pos="9072"/>
      </w:tabs>
    </w:pPr>
  </w:style>
  <w:style w:type="character" w:customStyle="1" w:styleId="lfejChar">
    <w:name w:val="Élőfej Char"/>
    <w:basedOn w:val="Bekezdsalapbettpusa"/>
    <w:link w:val="lfej"/>
    <w:uiPriority w:val="99"/>
    <w:rsid w:val="003274C4"/>
  </w:style>
  <w:style w:type="paragraph" w:styleId="llb">
    <w:name w:val="footer"/>
    <w:basedOn w:val="Norml"/>
    <w:link w:val="llbChar"/>
    <w:uiPriority w:val="99"/>
    <w:unhideWhenUsed/>
    <w:rsid w:val="003274C4"/>
    <w:pPr>
      <w:tabs>
        <w:tab w:val="center" w:pos="4536"/>
        <w:tab w:val="right" w:pos="9072"/>
      </w:tabs>
    </w:pPr>
  </w:style>
  <w:style w:type="character" w:customStyle="1" w:styleId="llbChar">
    <w:name w:val="Élőláb Char"/>
    <w:basedOn w:val="Bekezdsalapbettpusa"/>
    <w:link w:val="llb"/>
    <w:uiPriority w:val="99"/>
    <w:rsid w:val="003274C4"/>
  </w:style>
  <w:style w:type="paragraph" w:styleId="Megjegyzstrgya">
    <w:name w:val="annotation subject"/>
    <w:basedOn w:val="Jegyzetszveg"/>
    <w:next w:val="Jegyzetszveg"/>
    <w:link w:val="MegjegyzstrgyaChar"/>
    <w:uiPriority w:val="99"/>
    <w:semiHidden/>
    <w:unhideWhenUsed/>
    <w:rsid w:val="00964649"/>
    <w:rPr>
      <w:b/>
      <w:bCs/>
    </w:rPr>
  </w:style>
  <w:style w:type="character" w:customStyle="1" w:styleId="MegjegyzstrgyaChar">
    <w:name w:val="Megjegyzés tárgya Char"/>
    <w:basedOn w:val="JegyzetszvegChar"/>
    <w:link w:val="Megjegyzstrgya"/>
    <w:uiPriority w:val="99"/>
    <w:semiHidden/>
    <w:rsid w:val="00964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3693">
      <w:bodyDiv w:val="1"/>
      <w:marLeft w:val="0"/>
      <w:marRight w:val="0"/>
      <w:marTop w:val="0"/>
      <w:marBottom w:val="0"/>
      <w:divBdr>
        <w:top w:val="none" w:sz="0" w:space="0" w:color="auto"/>
        <w:left w:val="none" w:sz="0" w:space="0" w:color="auto"/>
        <w:bottom w:val="none" w:sz="0" w:space="0" w:color="auto"/>
        <w:right w:val="none" w:sz="0" w:space="0" w:color="auto"/>
      </w:divBdr>
    </w:div>
    <w:div w:id="722409946">
      <w:bodyDiv w:val="1"/>
      <w:marLeft w:val="0"/>
      <w:marRight w:val="0"/>
      <w:marTop w:val="0"/>
      <w:marBottom w:val="0"/>
      <w:divBdr>
        <w:top w:val="none" w:sz="0" w:space="0" w:color="auto"/>
        <w:left w:val="none" w:sz="0" w:space="0" w:color="auto"/>
        <w:bottom w:val="none" w:sz="0" w:space="0" w:color="auto"/>
        <w:right w:val="none" w:sz="0" w:space="0" w:color="auto"/>
      </w:divBdr>
    </w:div>
    <w:div w:id="942492075">
      <w:bodyDiv w:val="1"/>
      <w:marLeft w:val="0"/>
      <w:marRight w:val="0"/>
      <w:marTop w:val="0"/>
      <w:marBottom w:val="0"/>
      <w:divBdr>
        <w:top w:val="none" w:sz="0" w:space="0" w:color="auto"/>
        <w:left w:val="none" w:sz="0" w:space="0" w:color="auto"/>
        <w:bottom w:val="none" w:sz="0" w:space="0" w:color="auto"/>
        <w:right w:val="none" w:sz="0" w:space="0" w:color="auto"/>
      </w:divBdr>
    </w:div>
    <w:div w:id="1336497467">
      <w:bodyDiv w:val="1"/>
      <w:marLeft w:val="0"/>
      <w:marRight w:val="0"/>
      <w:marTop w:val="0"/>
      <w:marBottom w:val="0"/>
      <w:divBdr>
        <w:top w:val="none" w:sz="0" w:space="0" w:color="auto"/>
        <w:left w:val="none" w:sz="0" w:space="0" w:color="auto"/>
        <w:bottom w:val="none" w:sz="0" w:space="0" w:color="auto"/>
        <w:right w:val="none" w:sz="0" w:space="0" w:color="auto"/>
      </w:divBdr>
    </w:div>
    <w:div w:id="1461147288">
      <w:bodyDiv w:val="1"/>
      <w:marLeft w:val="0"/>
      <w:marRight w:val="0"/>
      <w:marTop w:val="0"/>
      <w:marBottom w:val="0"/>
      <w:divBdr>
        <w:top w:val="none" w:sz="0" w:space="0" w:color="auto"/>
        <w:left w:val="none" w:sz="0" w:space="0" w:color="auto"/>
        <w:bottom w:val="none" w:sz="0" w:space="0" w:color="auto"/>
        <w:right w:val="none" w:sz="0" w:space="0" w:color="auto"/>
      </w:divBdr>
    </w:div>
    <w:div w:id="1687058002">
      <w:bodyDiv w:val="1"/>
      <w:marLeft w:val="0"/>
      <w:marRight w:val="0"/>
      <w:marTop w:val="0"/>
      <w:marBottom w:val="0"/>
      <w:divBdr>
        <w:top w:val="none" w:sz="0" w:space="0" w:color="auto"/>
        <w:left w:val="none" w:sz="0" w:space="0" w:color="auto"/>
        <w:bottom w:val="none" w:sz="0" w:space="0" w:color="auto"/>
        <w:right w:val="none" w:sz="0" w:space="0" w:color="auto"/>
      </w:divBdr>
    </w:div>
    <w:div w:id="1795514339">
      <w:bodyDiv w:val="1"/>
      <w:marLeft w:val="0"/>
      <w:marRight w:val="0"/>
      <w:marTop w:val="0"/>
      <w:marBottom w:val="0"/>
      <w:divBdr>
        <w:top w:val="none" w:sz="0" w:space="0" w:color="auto"/>
        <w:left w:val="none" w:sz="0" w:space="0" w:color="auto"/>
        <w:bottom w:val="none" w:sz="0" w:space="0" w:color="auto"/>
        <w:right w:val="none" w:sz="0" w:space="0" w:color="auto"/>
      </w:divBdr>
    </w:div>
    <w:div w:id="204139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t.bme.hu/targyak/BMEVIIIAB02"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BCA2F-A135-4B58-BF1D-1975C0981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2213</Words>
  <Characters>15274</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Tolnai Márk</cp:lastModifiedBy>
  <cp:revision>31</cp:revision>
  <dcterms:created xsi:type="dcterms:W3CDTF">2018-02-16T13:13:00Z</dcterms:created>
  <dcterms:modified xsi:type="dcterms:W3CDTF">2018-02-17T15:58:00Z</dcterms:modified>
</cp:coreProperties>
</file>